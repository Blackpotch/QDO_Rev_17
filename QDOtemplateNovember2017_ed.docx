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29F5338" w14:textId="77777777" w:rsidR="00F05BD0" w:rsidRDefault="000D0E26" w:rsidP="003C77F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D5BB2" wp14:editId="74C19A07">
                <wp:simplePos x="0" y="0"/>
                <wp:positionH relativeFrom="column">
                  <wp:posOffset>2238375</wp:posOffset>
                </wp:positionH>
                <wp:positionV relativeFrom="paragraph">
                  <wp:posOffset>-76200</wp:posOffset>
                </wp:positionV>
                <wp:extent cx="4476750" cy="5619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1380" w14:textId="77777777" w:rsidR="00F05BD0" w:rsidRDefault="00F05BD0" w:rsidP="00F05B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Plant Health</w:t>
                            </w:r>
                            <w:r w:rsidR="0091376B">
                              <w:rPr>
                                <w:sz w:val="20"/>
                                <w:szCs w:val="20"/>
                              </w:rPr>
                              <w:t xml:space="preserve"> Operations</w:t>
                            </w:r>
                          </w:p>
                          <w:p w14:paraId="25C21D32" w14:textId="77777777" w:rsidR="00F05BD0" w:rsidRDefault="00F05BD0" w:rsidP="00F05B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Level 2, 33 Flemington St Glenside SA 5065</w:t>
                            </w:r>
                          </w:p>
                          <w:p w14:paraId="22E6DF35" w14:textId="1D5901B5" w:rsidR="00F05BD0" w:rsidRPr="00F05BD0" w:rsidRDefault="00F05B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 1300 666 010  Email:pirsa</w:t>
                            </w:r>
                            <w:r w:rsidR="009478F1">
                              <w:rPr>
                                <w:sz w:val="20"/>
                                <w:szCs w:val="20"/>
                              </w:rPr>
                              <w:t>.planthealth</w:t>
                            </w:r>
                            <w:r w:rsidR="000D0E26">
                              <w:rPr>
                                <w:sz w:val="20"/>
                                <w:szCs w:val="20"/>
                              </w:rPr>
                              <w:t>marketaccess</w:t>
                            </w:r>
                            <w:r w:rsidR="009478F1">
                              <w:rPr>
                                <w:sz w:val="20"/>
                                <w:szCs w:val="20"/>
                              </w:rPr>
                              <w:t>@sa.gov.au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3FD5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-6pt;width:352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">
                <v:textbox>
                  <w:txbxContent>
                    <w:p w14:paraId="785D1380" w14:textId="77777777" w:rsidR="00F05BD0" w:rsidRDefault="00F05BD0" w:rsidP="00F05B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Plant Health</w:t>
                      </w:r>
                      <w:r w:rsidR="0091376B">
                        <w:rPr>
                          <w:sz w:val="20"/>
                          <w:szCs w:val="20"/>
                        </w:rPr>
                        <w:t xml:space="preserve"> Operations</w:t>
                      </w:r>
                    </w:p>
                    <w:p w14:paraId="25C21D32" w14:textId="77777777" w:rsidR="00F05BD0" w:rsidRDefault="00F05BD0" w:rsidP="00F05B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Level 2, 33 Flemington St Glenside SA 5065</w:t>
                      </w:r>
                    </w:p>
                    <w:p w14:paraId="22E6DF35" w14:textId="1D5901B5" w:rsidR="00F05BD0" w:rsidRPr="00F05BD0" w:rsidRDefault="00F05B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 1300 666 010  Email:pirsa</w:t>
                      </w:r>
                      <w:r w:rsidR="009478F1">
                        <w:rPr>
                          <w:sz w:val="20"/>
                          <w:szCs w:val="20"/>
                        </w:rPr>
                        <w:t>.planthealth</w:t>
                      </w:r>
                      <w:r w:rsidR="000D0E26">
                        <w:rPr>
                          <w:sz w:val="20"/>
                          <w:szCs w:val="20"/>
                        </w:rPr>
                        <w:t>marketaccess</w:t>
                      </w:r>
                      <w:r w:rsidR="009478F1">
                        <w:rPr>
                          <w:sz w:val="20"/>
                          <w:szCs w:val="20"/>
                        </w:rPr>
                        <w:t>@sa.gov.au</w:t>
                      </w:r>
                    </w:p>
                  </w:txbxContent>
                </v:textbox>
              </v:shape>
            </w:pict>
          </mc:Fallback>
        </mc:AlternateContent>
      </w:r>
      <w:r w:rsidR="00BF360D">
        <w:rPr>
          <w:noProof/>
          <w:lang w:eastAsia="en-AU"/>
        </w:rPr>
        <w:drawing>
          <wp:inline distT="0" distB="0" distL="0" distR="0" wp14:anchorId="18C34FD1" wp14:editId="17D9B329">
            <wp:extent cx="2047875" cy="504825"/>
            <wp:effectExtent l="0" t="0" r="0" b="0"/>
            <wp:docPr id="1" name="Picture 1" descr="F:\Lexar as at 18 09 11\Admin\Logo's\BiosecuritySA_col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exar as at 18 09 11\Admin\Logo's\BiosecuritySA_col_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5551">
        <w:t xml:space="preserve">                                                                                </w:t>
      </w:r>
    </w:p>
    <w:p w14:paraId="28E24545" w14:textId="769DE862" w:rsidR="001E01BB" w:rsidRDefault="00F05BD0" w:rsidP="003C77FC">
      <w:r>
        <w:t xml:space="preserve"> </w:t>
      </w:r>
      <w:r w:rsidR="009478F1">
        <w:t xml:space="preserve">                                                              </w:t>
      </w:r>
      <w:del w:id="1" w:author="Wayne Marshall" w:date="2017-11-16T07:15:00Z">
        <w:r w:rsidR="009478F1" w:rsidDel="000D4415">
          <w:delText xml:space="preserve"> </w:delText>
        </w:r>
      </w:del>
      <w:r w:rsidR="009478F1">
        <w:t xml:space="preserve">                               </w:t>
      </w:r>
      <w:r w:rsidR="00A91EE9">
        <w:t xml:space="preserve">                             </w:t>
      </w:r>
      <w:r w:rsidR="00635551" w:rsidRPr="00635551">
        <w:rPr>
          <w:sz w:val="20"/>
          <w:szCs w:val="20"/>
        </w:rPr>
        <w:t>Unique Number</w:t>
      </w:r>
      <w:r w:rsidR="00A91EE9">
        <w:rPr>
          <w:color w:val="0000FF"/>
          <w:sz w:val="20"/>
          <w:szCs w:val="20"/>
        </w:rPr>
        <w:t>”DONum”</w:t>
      </w:r>
      <w:r w:rsidR="00635551">
        <w:t xml:space="preserve">                        </w:t>
      </w:r>
    </w:p>
    <w:p w14:paraId="0B88298F" w14:textId="77777777" w:rsidR="00562238" w:rsidRPr="003C77FC" w:rsidRDefault="00BF360D" w:rsidP="00F75B65">
      <w:pPr>
        <w:spacing w:after="60"/>
        <w:jc w:val="center"/>
        <w:rPr>
          <w:b/>
          <w:sz w:val="32"/>
          <w:szCs w:val="32"/>
        </w:rPr>
      </w:pPr>
      <w:r w:rsidRPr="003C77FC">
        <w:rPr>
          <w:b/>
          <w:sz w:val="32"/>
          <w:szCs w:val="32"/>
        </w:rPr>
        <w:t>QUARANTINE DIRECTION ORDER</w:t>
      </w:r>
    </w:p>
    <w:p w14:paraId="01AEFCFD" w14:textId="77777777" w:rsidR="00BF360D" w:rsidRPr="00F75B65" w:rsidRDefault="00BF360D" w:rsidP="003C77FC">
      <w:pPr>
        <w:jc w:val="center"/>
        <w:rPr>
          <w:sz w:val="22"/>
        </w:rPr>
      </w:pPr>
      <w:r w:rsidRPr="00F75B65">
        <w:rPr>
          <w:sz w:val="22"/>
        </w:rPr>
        <w:t>Section 43</w:t>
      </w:r>
      <w:r w:rsidR="00F05BD0" w:rsidRPr="00F75B65">
        <w:rPr>
          <w:sz w:val="22"/>
        </w:rPr>
        <w:t>,</w:t>
      </w:r>
      <w:r w:rsidRPr="00F75B65">
        <w:rPr>
          <w:sz w:val="22"/>
        </w:rPr>
        <w:t xml:space="preserve"> </w:t>
      </w:r>
      <w:r w:rsidR="00D50632" w:rsidRPr="00F75B65">
        <w:rPr>
          <w:sz w:val="22"/>
        </w:rPr>
        <w:t>P</w:t>
      </w:r>
      <w:r w:rsidRPr="00F75B65">
        <w:rPr>
          <w:sz w:val="22"/>
        </w:rPr>
        <w:t>lant Health Act 2009</w:t>
      </w:r>
    </w:p>
    <w:p w14:paraId="312C2591" w14:textId="364FBF4D" w:rsidR="00E22850" w:rsidRPr="00635551" w:rsidRDefault="00E22850" w:rsidP="003C77FC">
      <w:pPr>
        <w:spacing w:after="0"/>
        <w:rPr>
          <w:sz w:val="20"/>
          <w:szCs w:val="20"/>
        </w:rPr>
      </w:pPr>
      <w:r w:rsidRPr="00635551">
        <w:rPr>
          <w:sz w:val="20"/>
          <w:szCs w:val="20"/>
        </w:rPr>
        <w:t>To: The driver of the vehicle</w:t>
      </w:r>
      <w:r w:rsidR="000D0E26">
        <w:rPr>
          <w:sz w:val="20"/>
          <w:szCs w:val="20"/>
        </w:rPr>
        <w:t xml:space="preserve"> (on </w:t>
      </w:r>
      <w:r w:rsidR="00645BD3">
        <w:rPr>
          <w:sz w:val="20"/>
          <w:szCs w:val="20"/>
        </w:rPr>
        <w:t>receival by</w:t>
      </w:r>
      <w:r w:rsidR="000D0E26">
        <w:rPr>
          <w:sz w:val="20"/>
          <w:szCs w:val="20"/>
        </w:rPr>
        <w:t xml:space="preserve"> Consignee </w:t>
      </w:r>
      <w:r w:rsidR="00645BD3">
        <w:rPr>
          <w:sz w:val="20"/>
          <w:szCs w:val="20"/>
        </w:rPr>
        <w:t xml:space="preserve">the </w:t>
      </w:r>
      <w:r w:rsidR="000D0E26">
        <w:rPr>
          <w:sz w:val="20"/>
          <w:szCs w:val="20"/>
        </w:rPr>
        <w:t xml:space="preserve">driver </w:t>
      </w:r>
      <w:r w:rsidR="00112BB0">
        <w:rPr>
          <w:sz w:val="20"/>
          <w:szCs w:val="20"/>
        </w:rPr>
        <w:t xml:space="preserve">will </w:t>
      </w:r>
      <w:r w:rsidR="005D4FE8">
        <w:rPr>
          <w:sz w:val="20"/>
          <w:szCs w:val="20"/>
        </w:rPr>
        <w:t>ha</w:t>
      </w:r>
      <w:r w:rsidR="00112BB0">
        <w:rPr>
          <w:sz w:val="20"/>
          <w:szCs w:val="20"/>
        </w:rPr>
        <w:t>ve</w:t>
      </w:r>
      <w:r w:rsidR="005D4FE8">
        <w:rPr>
          <w:sz w:val="20"/>
          <w:szCs w:val="20"/>
        </w:rPr>
        <w:t xml:space="preserve"> fulfilled </w:t>
      </w:r>
      <w:r w:rsidR="00406E3F">
        <w:rPr>
          <w:sz w:val="20"/>
          <w:szCs w:val="20"/>
        </w:rPr>
        <w:t>t</w:t>
      </w:r>
      <w:r w:rsidR="005D4FE8">
        <w:rPr>
          <w:sz w:val="20"/>
          <w:szCs w:val="20"/>
        </w:rPr>
        <w:t>he</w:t>
      </w:r>
      <w:r w:rsidR="00406E3F">
        <w:rPr>
          <w:sz w:val="20"/>
          <w:szCs w:val="20"/>
        </w:rPr>
        <w:t>i</w:t>
      </w:r>
      <w:r w:rsidR="005D4FE8">
        <w:rPr>
          <w:sz w:val="20"/>
          <w:szCs w:val="20"/>
        </w:rPr>
        <w:t xml:space="preserve">r Quarantine </w:t>
      </w:r>
      <w:r w:rsidR="000D0E26">
        <w:rPr>
          <w:sz w:val="20"/>
          <w:szCs w:val="20"/>
        </w:rPr>
        <w:t>responsib</w:t>
      </w:r>
      <w:r w:rsidR="005D4FE8">
        <w:rPr>
          <w:sz w:val="20"/>
          <w:szCs w:val="20"/>
        </w:rPr>
        <w:t>i</w:t>
      </w:r>
      <w:r w:rsidR="000D0E26">
        <w:rPr>
          <w:sz w:val="20"/>
          <w:szCs w:val="20"/>
        </w:rPr>
        <w:t>l</w:t>
      </w:r>
      <w:r w:rsidR="005D4FE8">
        <w:rPr>
          <w:sz w:val="20"/>
          <w:szCs w:val="20"/>
        </w:rPr>
        <w:t>ity</w:t>
      </w:r>
      <w:r w:rsidR="000D0E26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" w:author="Wayne Marshall" w:date="2017-11-16T07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13"/>
        <w:gridCol w:w="4678"/>
        <w:gridCol w:w="1350"/>
        <w:gridCol w:w="67"/>
        <w:gridCol w:w="2948"/>
        <w:tblGridChange w:id="3">
          <w:tblGrid>
            <w:gridCol w:w="1413"/>
            <w:gridCol w:w="3014"/>
            <w:gridCol w:w="813"/>
            <w:gridCol w:w="1418"/>
            <w:gridCol w:w="783"/>
            <w:gridCol w:w="3015"/>
          </w:tblGrid>
        </w:tblGridChange>
      </w:tblGrid>
      <w:tr w:rsidR="00BF25A2" w:rsidRPr="00635551" w14:paraId="1E11D3AE" w14:textId="77777777" w:rsidTr="000D4415">
        <w:tc>
          <w:tcPr>
            <w:tcW w:w="1413" w:type="dxa"/>
            <w:tcMar>
              <w:left w:w="28" w:type="dxa"/>
              <w:right w:w="28" w:type="dxa"/>
            </w:tcMar>
            <w:tcPrChange w:id="4" w:author="Wayne Marshall" w:date="2017-11-16T07:16:00Z">
              <w:tcPr>
                <w:tcW w:w="1413" w:type="dxa"/>
                <w:tcMar>
                  <w:left w:w="28" w:type="dxa"/>
                  <w:right w:w="28" w:type="dxa"/>
                </w:tcMar>
              </w:tcPr>
            </w:tcPrChange>
          </w:tcPr>
          <w:p w14:paraId="67731DA3" w14:textId="77777777" w:rsidR="00E1057F" w:rsidRPr="00635551" w:rsidRDefault="00E1057F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Name</w:t>
            </w:r>
          </w:p>
        </w:tc>
        <w:tc>
          <w:tcPr>
            <w:tcW w:w="4678" w:type="dxa"/>
            <w:tcPrChange w:id="5" w:author="Wayne Marshall" w:date="2017-11-16T07:16:00Z">
              <w:tcPr>
                <w:tcW w:w="3827" w:type="dxa"/>
                <w:gridSpan w:val="2"/>
              </w:tcPr>
            </w:tcPrChange>
          </w:tcPr>
          <w:p w14:paraId="05A9F33D" w14:textId="1D9E9A58" w:rsidR="00E1057F" w:rsidRPr="00A91EE9" w:rsidRDefault="00A91EE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“DriverName”</w:t>
            </w:r>
          </w:p>
        </w:tc>
        <w:tc>
          <w:tcPr>
            <w:tcW w:w="1417" w:type="dxa"/>
            <w:gridSpan w:val="2"/>
            <w:tcMar>
              <w:left w:w="28" w:type="dxa"/>
              <w:right w:w="28" w:type="dxa"/>
            </w:tcMar>
            <w:tcPrChange w:id="6" w:author="Wayne Marshall" w:date="2017-11-16T07:16:00Z">
              <w:tcPr>
                <w:tcW w:w="1418" w:type="dxa"/>
                <w:tcMar>
                  <w:left w:w="28" w:type="dxa"/>
                  <w:right w:w="28" w:type="dxa"/>
                </w:tcMar>
              </w:tcPr>
            </w:tcPrChange>
          </w:tcPr>
          <w:p w14:paraId="6AED2C29" w14:textId="2C6AB488" w:rsidR="00E1057F" w:rsidRPr="00635551" w:rsidRDefault="00BF25A2" w:rsidP="003C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Vehicle </w:t>
            </w:r>
            <w:r w:rsidRPr="00635551">
              <w:rPr>
                <w:sz w:val="20"/>
                <w:szCs w:val="20"/>
              </w:rPr>
              <w:t>Reg</w:t>
            </w:r>
            <w:r>
              <w:rPr>
                <w:sz w:val="20"/>
                <w:szCs w:val="20"/>
              </w:rPr>
              <w:t xml:space="preserve"> #</w:t>
            </w:r>
          </w:p>
        </w:tc>
        <w:tc>
          <w:tcPr>
            <w:tcW w:w="2948" w:type="dxa"/>
            <w:tcPrChange w:id="7" w:author="Wayne Marshall" w:date="2017-11-16T07:16:00Z">
              <w:tcPr>
                <w:tcW w:w="3798" w:type="dxa"/>
                <w:gridSpan w:val="2"/>
              </w:tcPr>
            </w:tcPrChange>
          </w:tcPr>
          <w:p w14:paraId="1C4F0224" w14:textId="10B25552" w:rsidR="00E1057F" w:rsidRPr="00A91EE9" w:rsidRDefault="00A91EE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color w:val="0000FF"/>
                <w:sz w:val="20"/>
                <w:szCs w:val="20"/>
              </w:rPr>
              <w:t>VehicleReg”</w:t>
            </w:r>
          </w:p>
        </w:tc>
      </w:tr>
      <w:tr w:rsidR="000D4415" w:rsidRPr="00635551" w14:paraId="4CBCCF13" w14:textId="77777777" w:rsidTr="000D4415">
        <w:tc>
          <w:tcPr>
            <w:tcW w:w="1413" w:type="dxa"/>
            <w:tcMar>
              <w:left w:w="28" w:type="dxa"/>
              <w:right w:w="28" w:type="dxa"/>
            </w:tcMar>
            <w:tcPrChange w:id="8" w:author="Wayne Marshall" w:date="2017-11-16T07:16:00Z">
              <w:tcPr>
                <w:tcW w:w="1413" w:type="dxa"/>
                <w:tcMar>
                  <w:left w:w="28" w:type="dxa"/>
                  <w:right w:w="28" w:type="dxa"/>
                </w:tcMar>
              </w:tcPr>
            </w:tcPrChange>
          </w:tcPr>
          <w:p w14:paraId="314AD3F7" w14:textId="1E09BF5A" w:rsidR="000D4415" w:rsidRPr="00635551" w:rsidRDefault="000D4415">
            <w:pPr>
              <w:rPr>
                <w:sz w:val="20"/>
                <w:szCs w:val="20"/>
              </w:rPr>
            </w:pPr>
            <w:del w:id="9" w:author="Wayne Marshall" w:date="2017-11-16T07:15:00Z">
              <w:r w:rsidDel="000D4415">
                <w:rPr>
                  <w:sz w:val="20"/>
                  <w:szCs w:val="20"/>
                </w:rPr>
                <w:delText xml:space="preserve">Work </w:delText>
              </w:r>
            </w:del>
            <w:r w:rsidRPr="00635551">
              <w:rPr>
                <w:sz w:val="20"/>
                <w:szCs w:val="20"/>
              </w:rPr>
              <w:t xml:space="preserve">Address </w:t>
            </w:r>
          </w:p>
        </w:tc>
        <w:tc>
          <w:tcPr>
            <w:tcW w:w="4678" w:type="dxa"/>
            <w:tcPrChange w:id="10" w:author="Wayne Marshall" w:date="2017-11-16T07:16:00Z">
              <w:tcPr>
                <w:tcW w:w="3014" w:type="dxa"/>
              </w:tcPr>
            </w:tcPrChange>
          </w:tcPr>
          <w:p w14:paraId="64DC221F" w14:textId="4E7A8C1D" w:rsidR="000D4415" w:rsidRPr="00635551" w:rsidRDefault="000E000F" w:rsidP="003C77FC">
            <w:pPr>
              <w:rPr>
                <w:sz w:val="20"/>
                <w:szCs w:val="20"/>
              </w:rPr>
            </w:pPr>
            <w:ins w:id="11" w:author="Marampon, Luciano (PIRSA)" w:date="2017-11-21T10:14:00Z">
              <w:r w:rsidRPr="000E000F">
                <w:rPr>
                  <w:color w:val="FF0000"/>
                  <w:sz w:val="20"/>
                  <w:szCs w:val="20"/>
                  <w:rPrChange w:id="12" w:author="Marampon, Luciano (PIRSA)" w:date="2017-11-21T10:14:00Z">
                    <w:rPr>
                      <w:sz w:val="20"/>
                      <w:szCs w:val="20"/>
                    </w:rPr>
                  </w:rPrChange>
                </w:rPr>
                <w:t>New</w:t>
              </w:r>
            </w:ins>
            <w:r w:rsidR="00D73BD2">
              <w:rPr>
                <w:color w:val="FF0000"/>
                <w:sz w:val="20"/>
                <w:szCs w:val="20"/>
              </w:rPr>
              <w:t xml:space="preserve"> -“DriverAddress”</w:t>
            </w:r>
          </w:p>
        </w:tc>
        <w:tc>
          <w:tcPr>
            <w:tcW w:w="1350" w:type="dxa"/>
            <w:tcPrChange w:id="13" w:author="Wayne Marshall" w:date="2017-11-16T07:16:00Z">
              <w:tcPr>
                <w:tcW w:w="3014" w:type="dxa"/>
                <w:gridSpan w:val="3"/>
              </w:tcPr>
            </w:tcPrChange>
          </w:tcPr>
          <w:p w14:paraId="6C15E17E" w14:textId="768D47ED" w:rsidR="000D4415" w:rsidRPr="00635551" w:rsidRDefault="000D4415" w:rsidP="003C77FC">
            <w:pPr>
              <w:rPr>
                <w:sz w:val="20"/>
                <w:szCs w:val="20"/>
              </w:rPr>
            </w:pPr>
            <w:ins w:id="14" w:author="Wayne Marshall" w:date="2017-11-16T07:16:00Z">
              <w:r>
                <w:rPr>
                  <w:sz w:val="20"/>
                  <w:szCs w:val="20"/>
                </w:rPr>
                <w:t>Licence #</w:t>
              </w:r>
            </w:ins>
          </w:p>
        </w:tc>
        <w:tc>
          <w:tcPr>
            <w:tcW w:w="3015" w:type="dxa"/>
            <w:gridSpan w:val="2"/>
            <w:tcPrChange w:id="15" w:author="Wayne Marshall" w:date="2017-11-16T07:16:00Z">
              <w:tcPr>
                <w:tcW w:w="3015" w:type="dxa"/>
              </w:tcPr>
            </w:tcPrChange>
          </w:tcPr>
          <w:p w14:paraId="5B259B1F" w14:textId="51E3B806" w:rsidR="000D4415" w:rsidRPr="000E000F" w:rsidRDefault="000E000F" w:rsidP="003C77FC">
            <w:pPr>
              <w:rPr>
                <w:color w:val="FF0000"/>
                <w:sz w:val="20"/>
                <w:szCs w:val="20"/>
                <w:rPrChange w:id="16" w:author="Marampon, Luciano (PIRSA)" w:date="2017-11-21T10:14:00Z">
                  <w:rPr>
                    <w:sz w:val="20"/>
                    <w:szCs w:val="20"/>
                  </w:rPr>
                </w:rPrChange>
              </w:rPr>
            </w:pPr>
            <w:ins w:id="17" w:author="Marampon, Luciano (PIRSA)" w:date="2017-11-21T10:14:00Z">
              <w:r w:rsidRPr="000E000F">
                <w:rPr>
                  <w:color w:val="FF0000"/>
                  <w:sz w:val="20"/>
                  <w:szCs w:val="20"/>
                  <w:rPrChange w:id="18" w:author="Marampon, Luciano (PIRSA)" w:date="2017-11-21T10:14:00Z">
                    <w:rPr>
                      <w:sz w:val="20"/>
                      <w:szCs w:val="20"/>
                    </w:rPr>
                  </w:rPrChange>
                </w:rPr>
                <w:t>New</w:t>
              </w:r>
            </w:ins>
            <w:r w:rsidR="00D73BD2">
              <w:rPr>
                <w:color w:val="FF0000"/>
                <w:sz w:val="20"/>
                <w:szCs w:val="20"/>
              </w:rPr>
              <w:t xml:space="preserve"> – “DriverLicense”</w:t>
            </w:r>
          </w:p>
        </w:tc>
      </w:tr>
    </w:tbl>
    <w:p w14:paraId="2CF28152" w14:textId="77777777" w:rsidR="000D0E26" w:rsidRPr="00F75B65" w:rsidRDefault="000D0E26" w:rsidP="003C77FC">
      <w:pPr>
        <w:spacing w:after="0"/>
        <w:rPr>
          <w:sz w:val="12"/>
          <w:szCs w:val="12"/>
        </w:rPr>
      </w:pPr>
    </w:p>
    <w:p w14:paraId="6E57E8B9" w14:textId="77777777" w:rsidR="00E22850" w:rsidRPr="00635551" w:rsidRDefault="00E22850" w:rsidP="003C77FC">
      <w:pPr>
        <w:spacing w:after="0"/>
        <w:rPr>
          <w:sz w:val="20"/>
          <w:szCs w:val="20"/>
        </w:rPr>
      </w:pPr>
      <w:r w:rsidRPr="00635551">
        <w:rPr>
          <w:sz w:val="20"/>
          <w:szCs w:val="20"/>
        </w:rPr>
        <w:t>To: The owner or company in charge of a conveyance, vessel or consignment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1134"/>
        <w:gridCol w:w="5783"/>
      </w:tblGrid>
      <w:tr w:rsidR="00504A2E" w:rsidRPr="00635551" w14:paraId="46E7A452" w14:textId="77777777" w:rsidTr="00F75B65">
        <w:tc>
          <w:tcPr>
            <w:tcW w:w="751" w:type="dxa"/>
            <w:tcMar>
              <w:left w:w="28" w:type="dxa"/>
              <w:right w:w="28" w:type="dxa"/>
            </w:tcMar>
          </w:tcPr>
          <w:p w14:paraId="4EF1DAA3" w14:textId="4C70B66C" w:rsidR="00504A2E" w:rsidRPr="00635551" w:rsidRDefault="00504A2E" w:rsidP="00913FEB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Name</w:t>
            </w:r>
          </w:p>
        </w:tc>
        <w:tc>
          <w:tcPr>
            <w:tcW w:w="2788" w:type="dxa"/>
          </w:tcPr>
          <w:p w14:paraId="3D87FB6A" w14:textId="1B2B1CD3" w:rsidR="00504A2E" w:rsidRPr="00D73BD2" w:rsidRDefault="00D73BD2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“CompanyName”</w:t>
            </w:r>
          </w:p>
        </w:tc>
        <w:tc>
          <w:tcPr>
            <w:tcW w:w="1134" w:type="dxa"/>
          </w:tcPr>
          <w:p w14:paraId="0E082035" w14:textId="528CEDBC" w:rsidR="00504A2E" w:rsidRPr="00635551" w:rsidRDefault="00504A2E" w:rsidP="00913FEB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Address</w:t>
            </w:r>
          </w:p>
        </w:tc>
        <w:tc>
          <w:tcPr>
            <w:tcW w:w="5783" w:type="dxa"/>
          </w:tcPr>
          <w:p w14:paraId="3300F5EF" w14:textId="3904AE62" w:rsidR="00504A2E" w:rsidRPr="00291DC9" w:rsidRDefault="00291DC9" w:rsidP="00504A2E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“CompanyAddress”</w:t>
            </w:r>
          </w:p>
        </w:tc>
      </w:tr>
    </w:tbl>
    <w:p w14:paraId="3F97B71B" w14:textId="77777777" w:rsidR="003C77FC" w:rsidRPr="00F75B65" w:rsidRDefault="003C77FC" w:rsidP="003C77FC">
      <w:pPr>
        <w:spacing w:after="0"/>
        <w:rPr>
          <w:sz w:val="12"/>
          <w:szCs w:val="12"/>
        </w:rPr>
      </w:pPr>
    </w:p>
    <w:p w14:paraId="3A584E11" w14:textId="642661EF" w:rsidR="00E22850" w:rsidRPr="00635551" w:rsidRDefault="00E22850" w:rsidP="003C77FC">
      <w:pPr>
        <w:spacing w:after="0"/>
        <w:rPr>
          <w:sz w:val="20"/>
          <w:szCs w:val="20"/>
        </w:rPr>
      </w:pPr>
      <w:r w:rsidRPr="00635551">
        <w:rPr>
          <w:sz w:val="20"/>
          <w:szCs w:val="20"/>
        </w:rPr>
        <w:t xml:space="preserve">To: The </w:t>
      </w:r>
      <w:r w:rsidR="000D0E26">
        <w:rPr>
          <w:sz w:val="20"/>
          <w:szCs w:val="20"/>
        </w:rPr>
        <w:t>Consignor</w:t>
      </w:r>
      <w:r w:rsidR="000D0E26" w:rsidRPr="00635551">
        <w:rPr>
          <w:sz w:val="20"/>
          <w:szCs w:val="20"/>
        </w:rPr>
        <w:t xml:space="preserve"> </w:t>
      </w:r>
      <w:r w:rsidRPr="00635551">
        <w:rPr>
          <w:sz w:val="20"/>
          <w:szCs w:val="20"/>
        </w:rPr>
        <w:t>of goods or consignment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787"/>
        <w:gridCol w:w="1136"/>
        <w:gridCol w:w="5783"/>
      </w:tblGrid>
      <w:tr w:rsidR="0034671E" w:rsidRPr="00635551" w14:paraId="5D4D5CB5" w14:textId="77777777" w:rsidTr="00F75B65">
        <w:tc>
          <w:tcPr>
            <w:tcW w:w="750" w:type="dxa"/>
            <w:tcMar>
              <w:left w:w="28" w:type="dxa"/>
              <w:right w:w="28" w:type="dxa"/>
            </w:tcMar>
          </w:tcPr>
          <w:p w14:paraId="51E6471C" w14:textId="77777777" w:rsidR="0034671E" w:rsidRPr="00635551" w:rsidRDefault="0034671E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Name</w:t>
            </w:r>
          </w:p>
        </w:tc>
        <w:tc>
          <w:tcPr>
            <w:tcW w:w="2787" w:type="dxa"/>
          </w:tcPr>
          <w:p w14:paraId="68B7B20C" w14:textId="756A3236" w:rsidR="0034671E" w:rsidRPr="00291DC9" w:rsidRDefault="00291DC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“ItemOrigin”</w:t>
            </w:r>
          </w:p>
        </w:tc>
        <w:tc>
          <w:tcPr>
            <w:tcW w:w="1136" w:type="dxa"/>
          </w:tcPr>
          <w:p w14:paraId="26E620AD" w14:textId="77777777" w:rsidR="0034671E" w:rsidRPr="00635551" w:rsidRDefault="0034671E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Address</w:t>
            </w:r>
          </w:p>
        </w:tc>
        <w:tc>
          <w:tcPr>
            <w:tcW w:w="5783" w:type="dxa"/>
          </w:tcPr>
          <w:p w14:paraId="444D1C8E" w14:textId="2E56D43F" w:rsidR="0034671E" w:rsidRPr="00635551" w:rsidRDefault="00A91EE9" w:rsidP="00504A2E">
            <w:pPr>
              <w:rPr>
                <w:sz w:val="20"/>
                <w:szCs w:val="20"/>
              </w:rPr>
            </w:pPr>
            <w:ins w:id="19" w:author="Marampon, Luciano (PIRSA)" w:date="2017-11-21T10:14:00Z">
              <w:r w:rsidRPr="000E000F">
                <w:rPr>
                  <w:color w:val="FF0000"/>
                  <w:sz w:val="20"/>
                  <w:szCs w:val="20"/>
                  <w:rPrChange w:id="20" w:author="Marampon, Luciano (PIRSA)" w:date="2017-11-21T10:14:00Z">
                    <w:rPr>
                      <w:sz w:val="20"/>
                      <w:szCs w:val="20"/>
                    </w:rPr>
                  </w:rPrChange>
                </w:rPr>
                <w:t>New</w:t>
              </w:r>
            </w:ins>
            <w:r w:rsidR="00291DC9">
              <w:rPr>
                <w:color w:val="FF0000"/>
                <w:sz w:val="20"/>
                <w:szCs w:val="20"/>
              </w:rPr>
              <w:t xml:space="preserve"> – “ItemOriginAddress”</w:t>
            </w:r>
          </w:p>
        </w:tc>
      </w:tr>
      <w:tr w:rsidR="00913FEB" w:rsidRPr="00635551" w14:paraId="74178B3F" w14:textId="77777777" w:rsidTr="00F75B65">
        <w:tc>
          <w:tcPr>
            <w:tcW w:w="3537" w:type="dxa"/>
            <w:gridSpan w:val="2"/>
            <w:tcMar>
              <w:left w:w="28" w:type="dxa"/>
              <w:right w:w="28" w:type="dxa"/>
            </w:tcMar>
          </w:tcPr>
          <w:p w14:paraId="62151F53" w14:textId="7FDE60BE" w:rsidR="00913FEB" w:rsidRPr="00635551" w:rsidRDefault="00913FEB" w:rsidP="00913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</w:t>
            </w:r>
            <w:r w:rsidR="003467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34671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if different to Consignor</w:t>
            </w:r>
            <w:r w:rsidR="0034671E">
              <w:rPr>
                <w:sz w:val="20"/>
                <w:szCs w:val="20"/>
              </w:rPr>
              <w:t>)</w:t>
            </w:r>
          </w:p>
        </w:tc>
        <w:tc>
          <w:tcPr>
            <w:tcW w:w="6919" w:type="dxa"/>
            <w:gridSpan w:val="2"/>
          </w:tcPr>
          <w:p w14:paraId="5F5FAA5D" w14:textId="4168FEE4" w:rsidR="00913FEB" w:rsidRPr="00635551" w:rsidRDefault="00A91EE9" w:rsidP="00BC4BBD">
            <w:pPr>
              <w:rPr>
                <w:sz w:val="20"/>
                <w:szCs w:val="20"/>
              </w:rPr>
            </w:pPr>
            <w:ins w:id="21" w:author="Marampon, Luciano (PIRSA)" w:date="2017-11-21T10:14:00Z">
              <w:r w:rsidRPr="000E000F">
                <w:rPr>
                  <w:color w:val="FF0000"/>
                  <w:sz w:val="20"/>
                  <w:szCs w:val="20"/>
                  <w:rPrChange w:id="22" w:author="Marampon, Luciano (PIRSA)" w:date="2017-11-21T10:14:00Z">
                    <w:rPr>
                      <w:sz w:val="20"/>
                      <w:szCs w:val="20"/>
                    </w:rPr>
                  </w:rPrChange>
                </w:rPr>
                <w:t>New</w:t>
              </w:r>
            </w:ins>
            <w:r w:rsidR="00291DC9">
              <w:rPr>
                <w:color w:val="FF0000"/>
                <w:sz w:val="20"/>
                <w:szCs w:val="20"/>
              </w:rPr>
              <w:t xml:space="preserve"> – “ItemOriginIfDiff”</w:t>
            </w:r>
          </w:p>
        </w:tc>
      </w:tr>
    </w:tbl>
    <w:p w14:paraId="7BEA85E2" w14:textId="77777777" w:rsidR="00E22850" w:rsidRPr="00F75B65" w:rsidRDefault="00E22850" w:rsidP="003C77FC">
      <w:pPr>
        <w:spacing w:after="0"/>
        <w:rPr>
          <w:sz w:val="12"/>
          <w:szCs w:val="12"/>
        </w:rPr>
      </w:pPr>
    </w:p>
    <w:p w14:paraId="6F1F3226" w14:textId="2F8808EF" w:rsidR="00E22850" w:rsidRPr="00635551" w:rsidRDefault="00D36E15" w:rsidP="003C77F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To: </w:t>
      </w:r>
      <w:r w:rsidR="000D0E26">
        <w:rPr>
          <w:sz w:val="20"/>
          <w:szCs w:val="20"/>
        </w:rPr>
        <w:t xml:space="preserve">Consignee </w:t>
      </w:r>
      <w:r>
        <w:rPr>
          <w:sz w:val="20"/>
          <w:szCs w:val="20"/>
        </w:rPr>
        <w:t>of goods or consignment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83"/>
        <w:gridCol w:w="1150"/>
        <w:gridCol w:w="2060"/>
        <w:gridCol w:w="425"/>
        <w:gridCol w:w="851"/>
        <w:gridCol w:w="2993"/>
      </w:tblGrid>
      <w:tr w:rsidR="00291DC9" w:rsidRPr="00635551" w14:paraId="00D61641" w14:textId="77777777" w:rsidTr="00291DC9">
        <w:tc>
          <w:tcPr>
            <w:tcW w:w="1555" w:type="dxa"/>
            <w:tcMar>
              <w:left w:w="28" w:type="dxa"/>
              <w:right w:w="28" w:type="dxa"/>
            </w:tcMar>
          </w:tcPr>
          <w:p w14:paraId="4385D073" w14:textId="77777777" w:rsidR="00FF3688" w:rsidRDefault="00FF3688" w:rsidP="00163B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993" w:type="dxa"/>
            <w:gridSpan w:val="4"/>
          </w:tcPr>
          <w:p w14:paraId="7F9AB0ED" w14:textId="284ABC8A" w:rsidR="00FF3688" w:rsidRPr="00291DC9" w:rsidRDefault="00291DC9" w:rsidP="00163B95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“ItemDestination”</w:t>
            </w:r>
          </w:p>
        </w:tc>
        <w:tc>
          <w:tcPr>
            <w:tcW w:w="856" w:type="dxa"/>
          </w:tcPr>
          <w:p w14:paraId="6C827C8A" w14:textId="7AC12743" w:rsidR="00FF3688" w:rsidRPr="00635551" w:rsidRDefault="004C6719" w:rsidP="00163B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</w:p>
        </w:tc>
        <w:tc>
          <w:tcPr>
            <w:tcW w:w="3052" w:type="dxa"/>
          </w:tcPr>
          <w:p w14:paraId="64F0B17E" w14:textId="5F8D73F4" w:rsidR="00FF3688" w:rsidRPr="00635551" w:rsidRDefault="000E000F" w:rsidP="00163B95">
            <w:pPr>
              <w:rPr>
                <w:sz w:val="20"/>
                <w:szCs w:val="20"/>
              </w:rPr>
            </w:pPr>
            <w:ins w:id="23" w:author="Marampon, Luciano (PIRSA)" w:date="2017-11-21T10:16:00Z">
              <w:r w:rsidRPr="00DA5D69">
                <w:rPr>
                  <w:color w:val="FF0000"/>
                  <w:sz w:val="20"/>
                  <w:szCs w:val="20"/>
                </w:rPr>
                <w:t>New</w:t>
              </w:r>
            </w:ins>
            <w:r w:rsidR="00291DC9">
              <w:rPr>
                <w:color w:val="FF0000"/>
                <w:sz w:val="20"/>
                <w:szCs w:val="20"/>
              </w:rPr>
              <w:t xml:space="preserve"> – “ItemDestinationPhone”</w:t>
            </w:r>
          </w:p>
        </w:tc>
      </w:tr>
      <w:tr w:rsidR="008D5A9C" w:rsidRPr="00635551" w14:paraId="4CF60BDE" w14:textId="77777777" w:rsidTr="00291DC9">
        <w:tc>
          <w:tcPr>
            <w:tcW w:w="1555" w:type="dxa"/>
            <w:tcMar>
              <w:left w:w="28" w:type="dxa"/>
              <w:right w:w="28" w:type="dxa"/>
            </w:tcMar>
          </w:tcPr>
          <w:p w14:paraId="7DEDD263" w14:textId="6D61E0B1" w:rsidR="008D5A9C" w:rsidRDefault="008D5A9C" w:rsidP="00163B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8901" w:type="dxa"/>
            <w:gridSpan w:val="6"/>
          </w:tcPr>
          <w:p w14:paraId="75DA2623" w14:textId="52D52433" w:rsidR="008D5A9C" w:rsidRPr="00291DC9" w:rsidRDefault="00291DC9" w:rsidP="00163B9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New – “ItemDestinationAddress”</w:t>
            </w:r>
          </w:p>
        </w:tc>
      </w:tr>
      <w:tr w:rsidR="00291DC9" w:rsidRPr="00635551" w14:paraId="122D38D6" w14:textId="77777777" w:rsidTr="00291DC9">
        <w:tc>
          <w:tcPr>
            <w:tcW w:w="1555" w:type="dxa"/>
            <w:tcMar>
              <w:left w:w="28" w:type="dxa"/>
              <w:right w:w="28" w:type="dxa"/>
            </w:tcMar>
          </w:tcPr>
          <w:p w14:paraId="1AD3D02C" w14:textId="720FBA47" w:rsidR="00635551" w:rsidRPr="00635551" w:rsidRDefault="00635551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Quantity</w:t>
            </w:r>
          </w:p>
        </w:tc>
        <w:tc>
          <w:tcPr>
            <w:tcW w:w="1324" w:type="dxa"/>
          </w:tcPr>
          <w:p w14:paraId="4AE5DEE8" w14:textId="2E40C881" w:rsidR="00635551" w:rsidRPr="00291DC9" w:rsidRDefault="00291DC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“ItemQuantity”</w:t>
            </w:r>
          </w:p>
        </w:tc>
        <w:tc>
          <w:tcPr>
            <w:tcW w:w="1150" w:type="dxa"/>
          </w:tcPr>
          <w:p w14:paraId="6FA54996" w14:textId="77777777" w:rsidR="00635551" w:rsidRPr="00635551" w:rsidRDefault="00635551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Packaging</w:t>
            </w:r>
          </w:p>
        </w:tc>
        <w:tc>
          <w:tcPr>
            <w:tcW w:w="2094" w:type="dxa"/>
          </w:tcPr>
          <w:p w14:paraId="3305017E" w14:textId="79A67E99" w:rsidR="00635551" w:rsidRPr="00291DC9" w:rsidRDefault="00291DC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“ItemPackaging”</w:t>
            </w:r>
          </w:p>
        </w:tc>
        <w:tc>
          <w:tcPr>
            <w:tcW w:w="1281" w:type="dxa"/>
            <w:gridSpan w:val="2"/>
          </w:tcPr>
          <w:p w14:paraId="62171E4E" w14:textId="77777777" w:rsidR="00635551" w:rsidRPr="00635551" w:rsidRDefault="00635551" w:rsidP="003C77FC">
            <w:pPr>
              <w:rPr>
                <w:sz w:val="20"/>
                <w:szCs w:val="20"/>
              </w:rPr>
            </w:pPr>
            <w:r w:rsidRPr="00635551">
              <w:rPr>
                <w:sz w:val="20"/>
                <w:szCs w:val="20"/>
              </w:rPr>
              <w:t>Description</w:t>
            </w:r>
          </w:p>
        </w:tc>
        <w:tc>
          <w:tcPr>
            <w:tcW w:w="3052" w:type="dxa"/>
          </w:tcPr>
          <w:p w14:paraId="2BF286E1" w14:textId="507D96C8" w:rsidR="00635551" w:rsidRPr="00291DC9" w:rsidRDefault="00291DC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“ItemDescription”</w:t>
            </w:r>
          </w:p>
        </w:tc>
      </w:tr>
      <w:tr w:rsidR="004C6719" w:rsidRPr="00635551" w14:paraId="5F20C8B6" w14:textId="77777777" w:rsidTr="00291DC9">
        <w:tc>
          <w:tcPr>
            <w:tcW w:w="1555" w:type="dxa"/>
            <w:tcMar>
              <w:left w:w="28" w:type="dxa"/>
              <w:right w:w="28" w:type="dxa"/>
            </w:tcMar>
          </w:tcPr>
          <w:p w14:paraId="2D6D6D97" w14:textId="4B7873DF" w:rsidR="004C6719" w:rsidRDefault="004C6719" w:rsidP="003C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  <w:r w:rsidRPr="00F75B65">
              <w:rPr>
                <w:sz w:val="18"/>
                <w:szCs w:val="18"/>
              </w:rPr>
              <w:t xml:space="preserve"> (date / time)</w:t>
            </w:r>
          </w:p>
        </w:tc>
        <w:tc>
          <w:tcPr>
            <w:tcW w:w="8901" w:type="dxa"/>
            <w:gridSpan w:val="6"/>
          </w:tcPr>
          <w:p w14:paraId="389249AA" w14:textId="7CC7C0C3" w:rsidR="004C6719" w:rsidRPr="00291DC9" w:rsidRDefault="00291DC9" w:rsidP="003C77F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“ETA”</w:t>
            </w:r>
          </w:p>
        </w:tc>
      </w:tr>
    </w:tbl>
    <w:p w14:paraId="07C0D2AD" w14:textId="77777777" w:rsidR="00635551" w:rsidRPr="00F75B65" w:rsidRDefault="00635551" w:rsidP="003C77FC">
      <w:pPr>
        <w:spacing w:after="0"/>
        <w:rPr>
          <w:sz w:val="12"/>
          <w:szCs w:val="12"/>
        </w:rPr>
      </w:pPr>
    </w:p>
    <w:p w14:paraId="0B5EE130" w14:textId="77777777" w:rsidR="00635551" w:rsidRPr="00F75B65" w:rsidRDefault="00635551" w:rsidP="00F75B65">
      <w:pPr>
        <w:spacing w:after="60"/>
        <w:rPr>
          <w:b/>
          <w:sz w:val="20"/>
          <w:szCs w:val="20"/>
        </w:rPr>
      </w:pPr>
      <w:r w:rsidRPr="00F75B65">
        <w:rPr>
          <w:b/>
          <w:sz w:val="20"/>
          <w:szCs w:val="20"/>
        </w:rPr>
        <w:t>Reasons for placing under Quarantine:</w:t>
      </w:r>
    </w:p>
    <w:p w14:paraId="51F1939A" w14:textId="77777777" w:rsidR="00635551" w:rsidRDefault="00635551" w:rsidP="003C77FC">
      <w:pPr>
        <w:spacing w:after="0"/>
        <w:rPr>
          <w:sz w:val="20"/>
          <w:szCs w:val="20"/>
        </w:rPr>
      </w:pPr>
      <w:r w:rsidRPr="00291DC9">
        <w:rPr>
          <w:color w:val="0000FF"/>
          <w:szCs w:val="24"/>
        </w:rPr>
        <w:sym w:font="Wingdings" w:char="F06F"/>
      </w:r>
      <w:r w:rsidRPr="00291DC9">
        <w:rPr>
          <w:color w:val="0000FF"/>
          <w:sz w:val="20"/>
          <w:szCs w:val="20"/>
        </w:rPr>
        <w:t xml:space="preserve"> No Certificate      </w:t>
      </w:r>
      <w:r w:rsidR="007802F2" w:rsidRPr="00291DC9">
        <w:rPr>
          <w:color w:val="0000FF"/>
          <w:sz w:val="20"/>
          <w:szCs w:val="20"/>
        </w:rPr>
        <w:t xml:space="preserve">            </w:t>
      </w:r>
      <w:r w:rsidRPr="00291DC9">
        <w:rPr>
          <w:color w:val="0000FF"/>
          <w:sz w:val="20"/>
          <w:szCs w:val="20"/>
        </w:rPr>
        <w:t xml:space="preserve"> </w:t>
      </w:r>
      <w:r w:rsidRPr="00291DC9">
        <w:rPr>
          <w:color w:val="0000FF"/>
          <w:szCs w:val="24"/>
        </w:rPr>
        <w:sym w:font="Wingdings" w:char="F06F"/>
      </w:r>
      <w:r w:rsidR="007802F2" w:rsidRPr="00291DC9">
        <w:rPr>
          <w:color w:val="0000FF"/>
          <w:szCs w:val="24"/>
        </w:rPr>
        <w:t xml:space="preserve"> </w:t>
      </w:r>
      <w:r w:rsidR="007802F2" w:rsidRPr="00291DC9">
        <w:rPr>
          <w:color w:val="0000FF"/>
          <w:sz w:val="20"/>
          <w:szCs w:val="20"/>
        </w:rPr>
        <w:t xml:space="preserve">No Labelling                             </w:t>
      </w:r>
      <w:r w:rsidR="007802F2" w:rsidRPr="00291DC9">
        <w:rPr>
          <w:color w:val="0000FF"/>
          <w:szCs w:val="24"/>
        </w:rPr>
        <w:sym w:font="Wingdings" w:char="F06F"/>
      </w:r>
      <w:r w:rsidR="007802F2" w:rsidRPr="00291DC9">
        <w:rPr>
          <w:color w:val="0000FF"/>
          <w:sz w:val="20"/>
          <w:szCs w:val="20"/>
        </w:rPr>
        <w:t xml:space="preserve"> No Manifest                      </w:t>
      </w:r>
      <w:r w:rsidR="007802F2" w:rsidRPr="00291DC9">
        <w:rPr>
          <w:color w:val="0000FF"/>
          <w:szCs w:val="24"/>
        </w:rPr>
        <w:sym w:font="Wingdings" w:char="F06F"/>
      </w:r>
      <w:r w:rsidR="007802F2" w:rsidRPr="00291DC9">
        <w:rPr>
          <w:color w:val="0000FF"/>
          <w:szCs w:val="24"/>
        </w:rPr>
        <w:t xml:space="preserve"> </w:t>
      </w:r>
      <w:r w:rsidR="007802F2" w:rsidRPr="00291DC9">
        <w:rPr>
          <w:color w:val="0000FF"/>
          <w:sz w:val="20"/>
          <w:szCs w:val="20"/>
        </w:rPr>
        <w:t xml:space="preserve"> Other (Specify Below</w:t>
      </w:r>
      <w:r w:rsidR="007802F2">
        <w:rPr>
          <w:sz w:val="20"/>
          <w:szCs w:val="20"/>
        </w:rPr>
        <w:t>)</w:t>
      </w:r>
    </w:p>
    <w:p w14:paraId="16494DFD" w14:textId="537E6BF3" w:rsidR="0074681C" w:rsidRPr="0074681C" w:rsidRDefault="000E6E7D" w:rsidP="00F75B65">
      <w:pPr>
        <w:spacing w:before="240" w:after="120"/>
        <w:rPr>
          <w:szCs w:val="24"/>
        </w:rPr>
      </w:pPr>
      <w:r>
        <w:rPr>
          <w:color w:val="0000FF"/>
          <w:szCs w:val="24"/>
        </w:rPr>
        <w:t>“OtherReasons” …</w:t>
      </w:r>
      <w:r w:rsidR="0074681C" w:rsidRPr="0074681C">
        <w:rPr>
          <w:szCs w:val="24"/>
        </w:rPr>
        <w:t>………………………………………………………………</w:t>
      </w:r>
      <w:r w:rsidR="004C6719">
        <w:rPr>
          <w:szCs w:val="24"/>
        </w:rPr>
        <w:t>……………….</w:t>
      </w:r>
      <w:r w:rsidR="0074681C" w:rsidRPr="0074681C">
        <w:rPr>
          <w:szCs w:val="24"/>
        </w:rPr>
        <w:t>………….</w:t>
      </w:r>
    </w:p>
    <w:p w14:paraId="2C525E72" w14:textId="2287D2C8" w:rsidR="007802F2" w:rsidRDefault="007802F2" w:rsidP="00F75B65">
      <w:pPr>
        <w:spacing w:after="60"/>
        <w:rPr>
          <w:b/>
          <w:sz w:val="20"/>
          <w:szCs w:val="20"/>
        </w:rPr>
      </w:pPr>
      <w:r w:rsidRPr="007802F2">
        <w:rPr>
          <w:b/>
          <w:sz w:val="20"/>
          <w:szCs w:val="20"/>
        </w:rPr>
        <w:t>Inspectors Direction</w:t>
      </w:r>
      <w:r w:rsidR="00B9405A">
        <w:rPr>
          <w:b/>
          <w:sz w:val="20"/>
          <w:szCs w:val="20"/>
        </w:rPr>
        <w:t>s</w:t>
      </w:r>
      <w:r w:rsidR="00CB22D9">
        <w:rPr>
          <w:b/>
          <w:sz w:val="20"/>
          <w:szCs w:val="20"/>
        </w:rPr>
        <w:t>*</w:t>
      </w:r>
      <w:r w:rsidRPr="007802F2">
        <w:rPr>
          <w:b/>
          <w:sz w:val="20"/>
          <w:szCs w:val="20"/>
        </w:rPr>
        <w:t>:</w:t>
      </w:r>
    </w:p>
    <w:p w14:paraId="06578092" w14:textId="149C8ACB" w:rsidR="006B0345" w:rsidRDefault="007802F2" w:rsidP="00F7588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items as described above are now placed under quarantine </w:t>
      </w:r>
      <w:r w:rsidR="00592354">
        <w:rPr>
          <w:sz w:val="20"/>
          <w:szCs w:val="20"/>
        </w:rPr>
        <w:t>pursuant to</w:t>
      </w:r>
      <w:r>
        <w:rPr>
          <w:sz w:val="20"/>
          <w:szCs w:val="20"/>
        </w:rPr>
        <w:t xml:space="preserve"> section </w:t>
      </w:r>
      <w:r w:rsidR="00FB12C3">
        <w:rPr>
          <w:sz w:val="20"/>
          <w:szCs w:val="20"/>
        </w:rPr>
        <w:t xml:space="preserve">43 1(j)(k) of the Plant Health Act 2009, and you </w:t>
      </w:r>
      <w:r w:rsidRPr="007802F2">
        <w:rPr>
          <w:sz w:val="20"/>
          <w:szCs w:val="20"/>
        </w:rPr>
        <w:t>are</w:t>
      </w:r>
      <w:r w:rsidR="00FB12C3">
        <w:rPr>
          <w:sz w:val="20"/>
          <w:szCs w:val="20"/>
        </w:rPr>
        <w:t xml:space="preserve"> </w:t>
      </w:r>
      <w:r w:rsidRPr="007802F2">
        <w:rPr>
          <w:sz w:val="20"/>
          <w:szCs w:val="20"/>
        </w:rPr>
        <w:t xml:space="preserve">hereby directed under </w:t>
      </w:r>
      <w:r>
        <w:rPr>
          <w:sz w:val="20"/>
          <w:szCs w:val="20"/>
        </w:rPr>
        <w:t>S</w:t>
      </w:r>
      <w:r w:rsidRPr="007802F2">
        <w:rPr>
          <w:sz w:val="20"/>
          <w:szCs w:val="20"/>
        </w:rPr>
        <w:t>ection 43 1(r)</w:t>
      </w:r>
      <w:r>
        <w:rPr>
          <w:sz w:val="20"/>
          <w:szCs w:val="20"/>
        </w:rPr>
        <w:t xml:space="preserve"> of the Plant Health Act 2009 to </w:t>
      </w:r>
      <w:r w:rsidR="00592354">
        <w:rPr>
          <w:sz w:val="20"/>
          <w:szCs w:val="20"/>
        </w:rPr>
        <w:t>deliver</w:t>
      </w:r>
      <w:r>
        <w:rPr>
          <w:sz w:val="20"/>
          <w:szCs w:val="20"/>
        </w:rPr>
        <w:t xml:space="preserve"> the above items</w:t>
      </w:r>
      <w:r w:rsidR="00F05BD0">
        <w:rPr>
          <w:sz w:val="20"/>
          <w:szCs w:val="20"/>
        </w:rPr>
        <w:t xml:space="preserve"> </w:t>
      </w:r>
      <w:r w:rsidR="00FB12C3">
        <w:rPr>
          <w:sz w:val="20"/>
          <w:szCs w:val="20"/>
        </w:rPr>
        <w:t>to:</w:t>
      </w:r>
    </w:p>
    <w:p w14:paraId="11DCB3C7" w14:textId="34FF14DC" w:rsidR="00A056F2" w:rsidRPr="000E000F" w:rsidRDefault="00F75880" w:rsidP="00F75B65">
      <w:pPr>
        <w:spacing w:before="120" w:after="0"/>
        <w:jc w:val="center"/>
        <w:rPr>
          <w:color w:val="FF0000"/>
          <w:sz w:val="20"/>
          <w:szCs w:val="20"/>
          <w:rPrChange w:id="24" w:author="Marampon, Luciano (PIRSA)" w:date="2017-11-21T10:19:00Z">
            <w:rPr>
              <w:sz w:val="20"/>
              <w:szCs w:val="20"/>
            </w:rPr>
          </w:rPrChange>
        </w:rPr>
      </w:pPr>
      <w:r w:rsidRPr="000E000F">
        <w:rPr>
          <w:color w:val="FF0000"/>
          <w:szCs w:val="24"/>
          <w:rPrChange w:id="25" w:author="Marampon, Luciano (PIRSA)" w:date="2017-11-21T10:19:00Z">
            <w:rPr>
              <w:szCs w:val="24"/>
            </w:rPr>
          </w:rPrChange>
        </w:rPr>
        <w:sym w:font="Wingdings" w:char="F06F"/>
      </w:r>
      <w:r w:rsidRPr="000E000F">
        <w:rPr>
          <w:color w:val="FF0000"/>
          <w:sz w:val="20"/>
          <w:szCs w:val="20"/>
          <w:rPrChange w:id="26" w:author="Marampon, Luciano (PIRSA)" w:date="2017-11-21T10:19:00Z">
            <w:rPr>
              <w:sz w:val="20"/>
              <w:szCs w:val="20"/>
            </w:rPr>
          </w:rPrChange>
        </w:rPr>
        <w:t xml:space="preserve">  Transport</w:t>
      </w:r>
      <w:r w:rsidR="00FB66DA" w:rsidRPr="000E000F">
        <w:rPr>
          <w:color w:val="FF0000"/>
          <w:sz w:val="20"/>
          <w:szCs w:val="20"/>
          <w:rPrChange w:id="27" w:author="Marampon, Luciano (PIRSA)" w:date="2017-11-21T10:19:00Z">
            <w:rPr>
              <w:sz w:val="20"/>
              <w:szCs w:val="20"/>
            </w:rPr>
          </w:rPrChange>
        </w:rPr>
        <w:t>ers SA</w:t>
      </w:r>
      <w:r w:rsidRPr="000E000F">
        <w:rPr>
          <w:color w:val="FF0000"/>
          <w:sz w:val="20"/>
          <w:szCs w:val="20"/>
          <w:rPrChange w:id="28" w:author="Marampon, Luciano (PIRSA)" w:date="2017-11-21T10:19:00Z">
            <w:rPr>
              <w:sz w:val="20"/>
              <w:szCs w:val="20"/>
            </w:rPr>
          </w:rPrChange>
        </w:rPr>
        <w:t xml:space="preserve"> Depot   </w:t>
      </w:r>
      <w:r w:rsidR="006B0345" w:rsidRPr="000E000F">
        <w:rPr>
          <w:color w:val="FF0000"/>
          <w:sz w:val="20"/>
          <w:szCs w:val="20"/>
          <w:rPrChange w:id="29" w:author="Marampon, Luciano (PIRSA)" w:date="2017-11-21T10:19:00Z">
            <w:rPr>
              <w:sz w:val="20"/>
              <w:szCs w:val="20"/>
            </w:rPr>
          </w:rPrChange>
        </w:rPr>
        <w:t xml:space="preserve">   </w:t>
      </w:r>
      <w:r w:rsidR="00FB66DA" w:rsidRPr="000E000F">
        <w:rPr>
          <w:color w:val="FF0000"/>
          <w:sz w:val="20"/>
          <w:szCs w:val="20"/>
          <w:rPrChange w:id="30" w:author="Marampon, Luciano (PIRSA)" w:date="2017-11-21T10:19:00Z">
            <w:rPr>
              <w:sz w:val="20"/>
              <w:szCs w:val="20"/>
            </w:rPr>
          </w:rPrChange>
        </w:rPr>
        <w:t xml:space="preserve"> </w:t>
      </w:r>
      <w:r w:rsidRPr="000E000F">
        <w:rPr>
          <w:color w:val="FF0000"/>
          <w:sz w:val="20"/>
          <w:szCs w:val="20"/>
          <w:rPrChange w:id="31" w:author="Marampon, Luciano (PIRSA)" w:date="2017-11-21T10:19:00Z">
            <w:rPr>
              <w:sz w:val="20"/>
              <w:szCs w:val="20"/>
            </w:rPr>
          </w:rPrChange>
        </w:rPr>
        <w:t xml:space="preserve">OR  </w:t>
      </w:r>
      <w:r w:rsidRPr="000E000F">
        <w:rPr>
          <w:color w:val="FF0000"/>
          <w:szCs w:val="24"/>
          <w:rPrChange w:id="32" w:author="Marampon, Luciano (PIRSA)" w:date="2017-11-21T10:19:00Z">
            <w:rPr>
              <w:szCs w:val="24"/>
            </w:rPr>
          </w:rPrChange>
        </w:rPr>
        <w:sym w:font="Wingdings" w:char="F06F"/>
      </w:r>
      <w:r w:rsidRPr="000E000F">
        <w:rPr>
          <w:color w:val="FF0000"/>
          <w:sz w:val="20"/>
          <w:szCs w:val="20"/>
          <w:rPrChange w:id="33" w:author="Marampon, Luciano (PIRSA)" w:date="2017-11-21T10:19:00Z">
            <w:rPr>
              <w:sz w:val="20"/>
              <w:szCs w:val="20"/>
            </w:rPr>
          </w:rPrChange>
        </w:rPr>
        <w:t xml:space="preserve"> </w:t>
      </w:r>
      <w:r w:rsidR="00A056F2" w:rsidRPr="000E000F">
        <w:rPr>
          <w:color w:val="FF0000"/>
          <w:sz w:val="20"/>
          <w:szCs w:val="20"/>
          <w:rPrChange w:id="34" w:author="Marampon, Luciano (PIRSA)" w:date="2017-11-21T10:19:00Z">
            <w:rPr>
              <w:sz w:val="20"/>
              <w:szCs w:val="20"/>
            </w:rPr>
          </w:rPrChange>
        </w:rPr>
        <w:t xml:space="preserve">Consignee at the above </w:t>
      </w:r>
      <w:r w:rsidR="005D4FE8" w:rsidRPr="000E000F">
        <w:rPr>
          <w:color w:val="FF0000"/>
          <w:sz w:val="20"/>
          <w:szCs w:val="20"/>
          <w:rPrChange w:id="35" w:author="Marampon, Luciano (PIRSA)" w:date="2017-11-21T10:19:00Z">
            <w:rPr>
              <w:sz w:val="20"/>
              <w:szCs w:val="20"/>
            </w:rPr>
          </w:rPrChange>
        </w:rPr>
        <w:t xml:space="preserve">Consignee’s </w:t>
      </w:r>
      <w:r w:rsidR="00A056F2" w:rsidRPr="000E000F">
        <w:rPr>
          <w:color w:val="FF0000"/>
          <w:sz w:val="20"/>
          <w:szCs w:val="20"/>
          <w:rPrChange w:id="36" w:author="Marampon, Luciano (PIRSA)" w:date="2017-11-21T10:19:00Z">
            <w:rPr>
              <w:sz w:val="20"/>
              <w:szCs w:val="20"/>
            </w:rPr>
          </w:rPrChange>
        </w:rPr>
        <w:t xml:space="preserve">address </w:t>
      </w:r>
      <w:r w:rsidRPr="000E000F">
        <w:rPr>
          <w:color w:val="FF0000"/>
          <w:sz w:val="20"/>
          <w:szCs w:val="20"/>
          <w:rPrChange w:id="37" w:author="Marampon, Luciano (PIRSA)" w:date="2017-11-21T10:19:00Z">
            <w:rPr>
              <w:sz w:val="20"/>
              <w:szCs w:val="20"/>
            </w:rPr>
          </w:rPrChange>
        </w:rPr>
        <w:t xml:space="preserve">  </w:t>
      </w:r>
      <w:r w:rsidR="006B0345" w:rsidRPr="000E000F">
        <w:rPr>
          <w:color w:val="FF0000"/>
          <w:sz w:val="20"/>
          <w:szCs w:val="20"/>
          <w:rPrChange w:id="38" w:author="Marampon, Luciano (PIRSA)" w:date="2017-11-21T10:19:00Z">
            <w:rPr>
              <w:sz w:val="20"/>
              <w:szCs w:val="20"/>
            </w:rPr>
          </w:rPrChange>
        </w:rPr>
        <w:t xml:space="preserve">     </w:t>
      </w:r>
      <w:r w:rsidR="00A056F2" w:rsidRPr="000E000F">
        <w:rPr>
          <w:color w:val="FF0000"/>
          <w:sz w:val="20"/>
          <w:szCs w:val="20"/>
          <w:rPrChange w:id="39" w:author="Marampon, Luciano (PIRSA)" w:date="2017-11-21T10:19:00Z">
            <w:rPr>
              <w:sz w:val="20"/>
              <w:szCs w:val="20"/>
            </w:rPr>
          </w:rPrChange>
        </w:rPr>
        <w:t xml:space="preserve">OR </w:t>
      </w:r>
      <w:r w:rsidRPr="000E000F">
        <w:rPr>
          <w:color w:val="FF0000"/>
          <w:sz w:val="20"/>
          <w:szCs w:val="20"/>
          <w:rPrChange w:id="40" w:author="Marampon, Luciano (PIRSA)" w:date="2017-11-21T10:19:00Z">
            <w:rPr>
              <w:sz w:val="20"/>
              <w:szCs w:val="20"/>
            </w:rPr>
          </w:rPrChange>
        </w:rPr>
        <w:t xml:space="preserve"> </w:t>
      </w:r>
      <w:r w:rsidRPr="000E000F">
        <w:rPr>
          <w:color w:val="FF0000"/>
          <w:szCs w:val="24"/>
          <w:rPrChange w:id="41" w:author="Marampon, Luciano (PIRSA)" w:date="2017-11-21T10:19:00Z">
            <w:rPr>
              <w:szCs w:val="24"/>
            </w:rPr>
          </w:rPrChange>
        </w:rPr>
        <w:sym w:font="Wingdings" w:char="F06F"/>
      </w:r>
      <w:r w:rsidRPr="000E000F">
        <w:rPr>
          <w:color w:val="FF0000"/>
          <w:szCs w:val="24"/>
          <w:rPrChange w:id="42" w:author="Marampon, Luciano (PIRSA)" w:date="2017-11-21T10:19:00Z">
            <w:rPr>
              <w:szCs w:val="24"/>
            </w:rPr>
          </w:rPrChange>
        </w:rPr>
        <w:t xml:space="preserve"> </w:t>
      </w:r>
      <w:r w:rsidRPr="000E000F">
        <w:rPr>
          <w:color w:val="FF0000"/>
          <w:sz w:val="20"/>
          <w:szCs w:val="20"/>
          <w:rPrChange w:id="43" w:author="Marampon, Luciano (PIRSA)" w:date="2017-11-21T10:19:00Z">
            <w:rPr>
              <w:sz w:val="20"/>
              <w:szCs w:val="20"/>
            </w:rPr>
          </w:rPrChange>
        </w:rPr>
        <w:t>other (below)</w:t>
      </w:r>
    </w:p>
    <w:p w14:paraId="1FB6C782" w14:textId="77777777" w:rsidR="00F05BD0" w:rsidRPr="000E000F" w:rsidRDefault="00F05BD0" w:rsidP="00F05BD0">
      <w:pPr>
        <w:spacing w:after="0"/>
        <w:rPr>
          <w:color w:val="FF0000"/>
          <w:sz w:val="12"/>
          <w:szCs w:val="12"/>
          <w:rPrChange w:id="44" w:author="Marampon, Luciano (PIRSA)" w:date="2017-11-21T10:19:00Z">
            <w:rPr>
              <w:sz w:val="12"/>
              <w:szCs w:val="12"/>
            </w:rPr>
          </w:rPrChange>
        </w:rPr>
      </w:pPr>
    </w:p>
    <w:p w14:paraId="42109AAC" w14:textId="76BA1942" w:rsidR="00F05BD0" w:rsidRDefault="00DE0306" w:rsidP="00F05BD0">
      <w:pPr>
        <w:spacing w:after="0"/>
        <w:rPr>
          <w:sz w:val="20"/>
          <w:szCs w:val="20"/>
        </w:rPr>
      </w:pPr>
      <w:r>
        <w:rPr>
          <w:color w:val="0000FF"/>
          <w:sz w:val="20"/>
          <w:szCs w:val="20"/>
        </w:rPr>
        <w:t>“Directions”</w:t>
      </w:r>
      <w:r w:rsidR="00F05BD0">
        <w:rPr>
          <w:sz w:val="20"/>
          <w:szCs w:val="20"/>
        </w:rPr>
        <w:t>………………………………………………………………………………………………………………</w:t>
      </w:r>
      <w:r w:rsidR="00F75880">
        <w:rPr>
          <w:sz w:val="20"/>
          <w:szCs w:val="20"/>
        </w:rPr>
        <w:t>……</w:t>
      </w:r>
      <w:r w:rsidR="00F05BD0">
        <w:rPr>
          <w:sz w:val="20"/>
          <w:szCs w:val="20"/>
        </w:rPr>
        <w:t>….</w:t>
      </w:r>
    </w:p>
    <w:p w14:paraId="120A872A" w14:textId="77777777" w:rsidR="00EE726B" w:rsidRDefault="00FB12C3" w:rsidP="003C77FC">
      <w:pPr>
        <w:rPr>
          <w:sz w:val="20"/>
          <w:szCs w:val="20"/>
        </w:rPr>
      </w:pPr>
      <w:r>
        <w:rPr>
          <w:sz w:val="20"/>
          <w:szCs w:val="20"/>
        </w:rPr>
        <w:t xml:space="preserve">These items </w:t>
      </w:r>
      <w:r w:rsidR="00DA6E26">
        <w:rPr>
          <w:sz w:val="20"/>
          <w:szCs w:val="20"/>
        </w:rPr>
        <w:t xml:space="preserve">may be unloaded at above premise and </w:t>
      </w:r>
      <w:r>
        <w:rPr>
          <w:sz w:val="20"/>
          <w:szCs w:val="20"/>
        </w:rPr>
        <w:t>are to be separated from other product and are not to be sold</w:t>
      </w:r>
      <w:r w:rsidR="00D0355B">
        <w:rPr>
          <w:sz w:val="20"/>
          <w:szCs w:val="20"/>
        </w:rPr>
        <w:t>, distributed</w:t>
      </w:r>
      <w:r>
        <w:rPr>
          <w:sz w:val="20"/>
          <w:szCs w:val="20"/>
        </w:rPr>
        <w:t xml:space="preserve"> </w:t>
      </w:r>
      <w:r w:rsidR="00EE726B">
        <w:rPr>
          <w:sz w:val="20"/>
          <w:szCs w:val="20"/>
        </w:rPr>
        <w:t xml:space="preserve">or removed from above premise until they </w:t>
      </w:r>
      <w:r w:rsidR="00F05BD0">
        <w:rPr>
          <w:sz w:val="20"/>
          <w:szCs w:val="20"/>
        </w:rPr>
        <w:t xml:space="preserve">are </w:t>
      </w:r>
      <w:r w:rsidR="00EE726B">
        <w:rPr>
          <w:sz w:val="20"/>
          <w:szCs w:val="20"/>
        </w:rPr>
        <w:t xml:space="preserve">released by an </w:t>
      </w:r>
      <w:r w:rsidR="00F05BD0">
        <w:rPr>
          <w:sz w:val="20"/>
          <w:szCs w:val="20"/>
        </w:rPr>
        <w:t>I</w:t>
      </w:r>
      <w:r w:rsidR="00EE726B">
        <w:rPr>
          <w:sz w:val="20"/>
          <w:szCs w:val="20"/>
        </w:rPr>
        <w:t xml:space="preserve">nspector appointed under the Plant Health Act 2009 or </w:t>
      </w:r>
      <w:r w:rsidR="00F05BD0">
        <w:rPr>
          <w:sz w:val="20"/>
          <w:szCs w:val="20"/>
        </w:rPr>
        <w:t xml:space="preserve">a </w:t>
      </w:r>
      <w:r w:rsidR="00EE726B">
        <w:rPr>
          <w:sz w:val="20"/>
          <w:szCs w:val="20"/>
        </w:rPr>
        <w:t>responsible person for the receiving business under an IVCA accreditation.</w:t>
      </w:r>
    </w:p>
    <w:p w14:paraId="38EFFF18" w14:textId="13160B0F" w:rsidR="00D50632" w:rsidRDefault="006B0345" w:rsidP="00D50632">
      <w:pPr>
        <w:tabs>
          <w:tab w:val="center" w:pos="5233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AE225" wp14:editId="4FB3010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14700" cy="12763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0649" w14:textId="77777777" w:rsidR="00D50632" w:rsidRPr="00D50632" w:rsidRDefault="00D50632">
                            <w:pPr>
                              <w:rPr>
                                <w:b/>
                              </w:rPr>
                            </w:pPr>
                            <w:r w:rsidRPr="00D50632">
                              <w:rPr>
                                <w:b/>
                              </w:rPr>
                              <w:t>Issuing Quarantine Inspector</w:t>
                            </w:r>
                          </w:p>
                          <w:p w14:paraId="1523E3C2" w14:textId="2D69F4F9" w:rsidR="00D50632" w:rsidRPr="00F75B65" w:rsidRDefault="00D50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r w:rsidR="00DE0306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”InspectorName”   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 ID #</w:t>
                            </w:r>
                            <w:r w:rsidR="00F05BD0" w:rsidRPr="00F75B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DE0306">
                              <w:rPr>
                                <w:color w:val="FF0000"/>
                                <w:sz w:val="20"/>
                                <w:szCs w:val="20"/>
                              </w:rPr>
                              <w:t>”InspectorId”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CE536A9" w14:textId="0B369B6A" w:rsidR="00D50632" w:rsidRPr="00F75B65" w:rsidRDefault="00D50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="00DE0306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”InspectorDate”…  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 xml:space="preserve"> Time</w:t>
                            </w:r>
                            <w:r w:rsidR="00DE0306">
                              <w:rPr>
                                <w:color w:val="0000FF"/>
                                <w:sz w:val="20"/>
                                <w:szCs w:val="20"/>
                              </w:rPr>
                              <w:t>”InspectorTime”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14:paraId="6502EBE1" w14:textId="77777777" w:rsidR="00112BB0" w:rsidRPr="00F75B65" w:rsidRDefault="00112BB0" w:rsidP="00F75B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6EB92E" w14:textId="4EA399FF" w:rsidR="00D50632" w:rsidRPr="00F75B65" w:rsidRDefault="00D50632" w:rsidP="00F75B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Signature…</w:t>
                            </w:r>
                            <w:r w:rsidR="006B0345">
                              <w:rPr>
                                <w:sz w:val="20"/>
                                <w:szCs w:val="20"/>
                              </w:rPr>
                              <w:t>……………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……………………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…..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AE22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4pt;width:261pt;height:100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">
                <v:textbox>
                  <w:txbxContent>
                    <w:p w14:paraId="3F5E0649" w14:textId="77777777" w:rsidR="00D50632" w:rsidRPr="00D50632" w:rsidRDefault="00D50632">
                      <w:pPr>
                        <w:rPr>
                          <w:b/>
                        </w:rPr>
                      </w:pPr>
                      <w:r w:rsidRPr="00D50632">
                        <w:rPr>
                          <w:b/>
                        </w:rPr>
                        <w:t>Issuing Quarantine Inspector</w:t>
                      </w:r>
                    </w:p>
                    <w:p w14:paraId="1523E3C2" w14:textId="2D69F4F9" w:rsidR="00D50632" w:rsidRPr="00F75B65" w:rsidRDefault="00D50632">
                      <w:pPr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Name</w:t>
                      </w:r>
                      <w:r w:rsidR="00DE0306">
                        <w:rPr>
                          <w:color w:val="0000FF"/>
                          <w:sz w:val="20"/>
                          <w:szCs w:val="20"/>
                        </w:rPr>
                        <w:t xml:space="preserve">”InspectorName”   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.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 ID #</w:t>
                      </w:r>
                      <w:r w:rsidR="00F05BD0" w:rsidRPr="00F75B65">
                        <w:rPr>
                          <w:sz w:val="20"/>
                          <w:szCs w:val="20"/>
                        </w:rPr>
                        <w:t>.</w:t>
                      </w:r>
                      <w:r w:rsidR="00DE0306">
                        <w:rPr>
                          <w:color w:val="FF0000"/>
                          <w:sz w:val="20"/>
                          <w:szCs w:val="20"/>
                        </w:rPr>
                        <w:t>”InspectorId”</w:t>
                      </w:r>
                      <w:r w:rsidRPr="00F75B65">
                        <w:rPr>
                          <w:sz w:val="20"/>
                          <w:szCs w:val="20"/>
                        </w:rPr>
                        <w:t>...</w:t>
                      </w:r>
                    </w:p>
                    <w:p w14:paraId="1CE536A9" w14:textId="0B369B6A" w:rsidR="00D50632" w:rsidRPr="00F75B65" w:rsidRDefault="00D50632">
                      <w:pPr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Date</w:t>
                      </w:r>
                      <w:r w:rsidR="00DE0306">
                        <w:rPr>
                          <w:color w:val="0000FF"/>
                          <w:sz w:val="20"/>
                          <w:szCs w:val="20"/>
                        </w:rPr>
                        <w:t xml:space="preserve">”InspectorDate”…  </w:t>
                      </w:r>
                      <w:r w:rsidRPr="00F75B65">
                        <w:rPr>
                          <w:sz w:val="20"/>
                          <w:szCs w:val="20"/>
                        </w:rPr>
                        <w:t xml:space="preserve"> Time</w:t>
                      </w:r>
                      <w:r w:rsidR="00DE0306">
                        <w:rPr>
                          <w:color w:val="0000FF"/>
                          <w:sz w:val="20"/>
                          <w:szCs w:val="20"/>
                        </w:rPr>
                        <w:t>”InspectorTime”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….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</w:t>
                      </w:r>
                    </w:p>
                    <w:p w14:paraId="6502EBE1" w14:textId="77777777" w:rsidR="00112BB0" w:rsidRPr="00F75B65" w:rsidRDefault="00112BB0" w:rsidP="00F75B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06EB92E" w14:textId="4EA399FF" w:rsidR="00D50632" w:rsidRPr="00F75B65" w:rsidRDefault="00D50632" w:rsidP="00F75B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Signature…</w:t>
                      </w:r>
                      <w:r w:rsidR="006B0345">
                        <w:rPr>
                          <w:sz w:val="20"/>
                          <w:szCs w:val="20"/>
                        </w:rPr>
                        <w:t>……………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……………………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…..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5F6B" wp14:editId="7D5DDE05">
                <wp:simplePos x="0" y="0"/>
                <wp:positionH relativeFrom="margin">
                  <wp:posOffset>3409950</wp:posOffset>
                </wp:positionH>
                <wp:positionV relativeFrom="paragraph">
                  <wp:posOffset>5080</wp:posOffset>
                </wp:positionV>
                <wp:extent cx="3219450" cy="1295400"/>
                <wp:effectExtent l="0" t="0" r="19050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BB56" w14:textId="77777777" w:rsidR="00D50632" w:rsidRPr="00D50632" w:rsidRDefault="00D50632" w:rsidP="00F75B65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 acknowledgment</w:t>
                            </w:r>
                          </w:p>
                          <w:p w14:paraId="3E13B719" w14:textId="0C1E7ACB" w:rsidR="006B0345" w:rsidRDefault="006B0345" w:rsidP="00D50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acknowledge I must follow the above Directions</w:t>
                            </w:r>
                            <w:r w:rsidR="00CB22D9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3EBA92E8" w14:textId="150AE2D6" w:rsidR="00D50632" w:rsidRPr="00F75B65" w:rsidRDefault="00D50632" w:rsidP="00F75B65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r w:rsidR="00DE0306">
                              <w:rPr>
                                <w:color w:val="0000FF"/>
                                <w:sz w:val="20"/>
                                <w:szCs w:val="20"/>
                              </w:rPr>
                              <w:t>”DriverName”………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6B0345">
                              <w:rPr>
                                <w:sz w:val="20"/>
                                <w:szCs w:val="20"/>
                              </w:rPr>
                              <w:t>…………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………….</w:t>
                            </w:r>
                          </w:p>
                          <w:p w14:paraId="16A29EC2" w14:textId="6B63F27D" w:rsidR="00D50632" w:rsidRPr="00F75B65" w:rsidRDefault="00D50632" w:rsidP="00F75B65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="00DE0306">
                              <w:rPr>
                                <w:color w:val="0000FF"/>
                                <w:sz w:val="20"/>
                                <w:szCs w:val="20"/>
                              </w:rPr>
                              <w:t>”DriverDate”…</w:t>
                            </w:r>
                            <w:r w:rsidR="006B0345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…. Time</w:t>
                            </w:r>
                            <w:r w:rsidR="00440517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”DriverTime” 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</w:t>
                            </w:r>
                          </w:p>
                          <w:p w14:paraId="77B12F19" w14:textId="776AEB26" w:rsidR="00D50632" w:rsidRPr="00F75B65" w:rsidRDefault="00D50632" w:rsidP="00F75B65">
                            <w:pPr>
                              <w:spacing w:before="24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sz w:val="20"/>
                                <w:szCs w:val="20"/>
                              </w:rPr>
                              <w:t>Signature…………</w:t>
                            </w:r>
                            <w:r w:rsidR="00112BB0" w:rsidRPr="00F75B65">
                              <w:rPr>
                                <w:sz w:val="20"/>
                                <w:szCs w:val="20"/>
                              </w:rPr>
                              <w:t>…..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…………………</w:t>
                            </w:r>
                            <w:r w:rsidR="006B0345">
                              <w:rPr>
                                <w:sz w:val="20"/>
                                <w:szCs w:val="20"/>
                              </w:rPr>
                              <w:t>………….</w:t>
                            </w:r>
                            <w:r w:rsidRPr="00F75B65">
                              <w:rPr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5F6B" id="Text Box 3" o:spid="_x0000_s1028" type="#_x0000_t202" style="position:absolute;margin-left:268.5pt;margin-top:.4pt;width:253.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">
                <v:textbox>
                  <w:txbxContent>
                    <w:p w14:paraId="1657BB56" w14:textId="77777777" w:rsidR="00D50632" w:rsidRPr="00D50632" w:rsidRDefault="00D50632" w:rsidP="00F75B65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 acknowledgment</w:t>
                      </w:r>
                    </w:p>
                    <w:p w14:paraId="3E13B719" w14:textId="0C1E7ACB" w:rsidR="006B0345" w:rsidRDefault="006B0345" w:rsidP="00D506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 acknowledge I must follow the above Directions</w:t>
                      </w:r>
                      <w:r w:rsidR="00CB22D9">
                        <w:rPr>
                          <w:sz w:val="20"/>
                          <w:szCs w:val="20"/>
                        </w:rPr>
                        <w:t>*</w:t>
                      </w:r>
                    </w:p>
                    <w:p w14:paraId="3EBA92E8" w14:textId="150AE2D6" w:rsidR="00D50632" w:rsidRPr="00F75B65" w:rsidRDefault="00D50632" w:rsidP="00F75B65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Name</w:t>
                      </w:r>
                      <w:r w:rsidR="00DE0306">
                        <w:rPr>
                          <w:color w:val="0000FF"/>
                          <w:sz w:val="20"/>
                          <w:szCs w:val="20"/>
                        </w:rPr>
                        <w:t>”DriverName”………</w:t>
                      </w:r>
                      <w:r w:rsidRPr="00F75B65">
                        <w:rPr>
                          <w:sz w:val="20"/>
                          <w:szCs w:val="20"/>
                        </w:rPr>
                        <w:t>…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…</w:t>
                      </w:r>
                      <w:r w:rsidR="006B0345">
                        <w:rPr>
                          <w:sz w:val="20"/>
                          <w:szCs w:val="20"/>
                        </w:rPr>
                        <w:t>…………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….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………….</w:t>
                      </w:r>
                    </w:p>
                    <w:p w14:paraId="16A29EC2" w14:textId="6B63F27D" w:rsidR="00D50632" w:rsidRPr="00F75B65" w:rsidRDefault="00D50632" w:rsidP="00F75B65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Date</w:t>
                      </w:r>
                      <w:r w:rsidR="00DE0306">
                        <w:rPr>
                          <w:color w:val="0000FF"/>
                          <w:sz w:val="20"/>
                          <w:szCs w:val="20"/>
                        </w:rPr>
                        <w:t>”DriverDate”…</w:t>
                      </w:r>
                      <w:r w:rsidR="006B0345">
                        <w:rPr>
                          <w:sz w:val="20"/>
                          <w:szCs w:val="20"/>
                        </w:rPr>
                        <w:t>…</w:t>
                      </w:r>
                      <w:r w:rsidRPr="00F75B65">
                        <w:rPr>
                          <w:sz w:val="20"/>
                          <w:szCs w:val="20"/>
                        </w:rPr>
                        <w:t>…. Time</w:t>
                      </w:r>
                      <w:r w:rsidR="00440517">
                        <w:rPr>
                          <w:color w:val="0000FF"/>
                          <w:sz w:val="20"/>
                          <w:szCs w:val="20"/>
                        </w:rPr>
                        <w:t xml:space="preserve">”DriverTime” 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</w:t>
                      </w:r>
                    </w:p>
                    <w:p w14:paraId="77B12F19" w14:textId="776AEB26" w:rsidR="00D50632" w:rsidRPr="00F75B65" w:rsidRDefault="00D50632" w:rsidP="00F75B65">
                      <w:pPr>
                        <w:spacing w:before="240" w:after="0"/>
                        <w:rPr>
                          <w:sz w:val="20"/>
                          <w:szCs w:val="20"/>
                        </w:rPr>
                      </w:pPr>
                      <w:r w:rsidRPr="00F75B65">
                        <w:rPr>
                          <w:sz w:val="20"/>
                          <w:szCs w:val="20"/>
                        </w:rPr>
                        <w:t>Signature…………</w:t>
                      </w:r>
                      <w:r w:rsidR="00112BB0" w:rsidRPr="00F75B65">
                        <w:rPr>
                          <w:sz w:val="20"/>
                          <w:szCs w:val="20"/>
                        </w:rPr>
                        <w:t>…..</w:t>
                      </w:r>
                      <w:r w:rsidRPr="00F75B65">
                        <w:rPr>
                          <w:sz w:val="20"/>
                          <w:szCs w:val="20"/>
                        </w:rPr>
                        <w:t>…………………</w:t>
                      </w:r>
                      <w:r w:rsidR="006B0345">
                        <w:rPr>
                          <w:sz w:val="20"/>
                          <w:szCs w:val="20"/>
                        </w:rPr>
                        <w:t>………….</w:t>
                      </w:r>
                      <w:r w:rsidRPr="00F75B65">
                        <w:rPr>
                          <w:sz w:val="20"/>
                          <w:szCs w:val="20"/>
                        </w:rPr>
                        <w:t>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2C3">
        <w:rPr>
          <w:sz w:val="20"/>
          <w:szCs w:val="20"/>
        </w:rPr>
        <w:t xml:space="preserve"> </w:t>
      </w:r>
      <w:r w:rsidR="007802F2">
        <w:rPr>
          <w:sz w:val="20"/>
          <w:szCs w:val="20"/>
        </w:rPr>
        <w:t xml:space="preserve"> </w:t>
      </w:r>
      <w:r w:rsidR="00D50632">
        <w:rPr>
          <w:sz w:val="20"/>
          <w:szCs w:val="20"/>
        </w:rPr>
        <w:tab/>
      </w:r>
    </w:p>
    <w:p w14:paraId="6A1A1555" w14:textId="77777777" w:rsidR="00D50632" w:rsidRDefault="00D50632" w:rsidP="00E22850">
      <w:pPr>
        <w:rPr>
          <w:sz w:val="20"/>
          <w:szCs w:val="20"/>
        </w:rPr>
      </w:pPr>
    </w:p>
    <w:p w14:paraId="05B14103" w14:textId="77777777" w:rsidR="00D50632" w:rsidRDefault="00D50632" w:rsidP="00E22850">
      <w:pPr>
        <w:rPr>
          <w:sz w:val="20"/>
          <w:szCs w:val="20"/>
        </w:rPr>
      </w:pPr>
    </w:p>
    <w:p w14:paraId="7C17CF7A" w14:textId="77777777" w:rsidR="00D50632" w:rsidRDefault="00D50632" w:rsidP="00E22850">
      <w:pPr>
        <w:rPr>
          <w:sz w:val="20"/>
          <w:szCs w:val="20"/>
        </w:rPr>
      </w:pPr>
    </w:p>
    <w:p w14:paraId="387F6EC9" w14:textId="32595578" w:rsidR="00D50632" w:rsidRDefault="00EE61DF" w:rsidP="00E22850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6304EA" wp14:editId="5A6D231C">
                <wp:simplePos x="0" y="0"/>
                <wp:positionH relativeFrom="column">
                  <wp:posOffset>-19050</wp:posOffset>
                </wp:positionH>
                <wp:positionV relativeFrom="paragraph">
                  <wp:posOffset>292735</wp:posOffset>
                </wp:positionV>
                <wp:extent cx="6657975" cy="1714500"/>
                <wp:effectExtent l="0" t="0" r="28575" b="1905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EC539" w14:textId="77777777" w:rsidR="00EE61DF" w:rsidRPr="00F75B65" w:rsidRDefault="00EE61DF" w:rsidP="00EE61DF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75B65">
                              <w:rPr>
                                <w:b/>
                                <w:sz w:val="20"/>
                                <w:szCs w:val="20"/>
                              </w:rPr>
                              <w:t>Inspector / Responsible Person closing QDO to complete the following:</w:t>
                            </w:r>
                          </w:p>
                          <w:p w14:paraId="43FC92DC" w14:textId="1E9D5585" w:rsidR="006C0BC3" w:rsidRDefault="006C0BC3" w:rsidP="00F75B65">
                            <w:pPr>
                              <w:spacing w:before="60" w:after="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Action/ Outcome</w:t>
                            </w:r>
                            <w:r w:rsidR="006030A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B9ADFE2" w14:textId="77777777" w:rsidR="006C0BC3" w:rsidRPr="00440517" w:rsidRDefault="006C0BC3" w:rsidP="00F75B65">
                            <w:pPr>
                              <w:spacing w:after="120"/>
                              <w:rPr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440517">
                              <w:rPr>
                                <w:color w:val="0000FF"/>
                                <w:szCs w:val="24"/>
                              </w:rPr>
                              <w:sym w:font="Wingdings" w:char="F06F"/>
                            </w:r>
                            <w:r w:rsidRPr="00440517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 Released                   </w:t>
                            </w:r>
                            <w:r w:rsidRPr="00440517">
                              <w:rPr>
                                <w:color w:val="0000FF"/>
                                <w:szCs w:val="24"/>
                              </w:rPr>
                              <w:sym w:font="Wingdings" w:char="F06F"/>
                            </w:r>
                            <w:r w:rsidRPr="00440517">
                              <w:rPr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440517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Redirected                             </w:t>
                            </w:r>
                            <w:r w:rsidRPr="00440517">
                              <w:rPr>
                                <w:color w:val="0000FF"/>
                                <w:szCs w:val="24"/>
                              </w:rPr>
                              <w:sym w:font="Wingdings" w:char="F06F"/>
                            </w:r>
                            <w:r w:rsidRPr="00440517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 For Destruction                      </w:t>
                            </w:r>
                            <w:r w:rsidRPr="00440517">
                              <w:rPr>
                                <w:color w:val="0000FF"/>
                                <w:szCs w:val="24"/>
                              </w:rPr>
                              <w:sym w:font="Wingdings" w:char="F06F"/>
                            </w:r>
                            <w:r w:rsidRPr="00440517">
                              <w:rPr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440517">
                              <w:rPr>
                                <w:color w:val="0000FF"/>
                                <w:sz w:val="20"/>
                                <w:szCs w:val="20"/>
                              </w:rPr>
                              <w:t xml:space="preserve"> Other (Specify Below)</w:t>
                            </w:r>
                          </w:p>
                          <w:p w14:paraId="6F560A21" w14:textId="37D6C020" w:rsidR="006030A5" w:rsidRDefault="008D5A9C" w:rsidP="00F75B65">
                            <w:pPr>
                              <w:spacing w:after="120"/>
                            </w:pPr>
                            <w:r>
                              <w:t>………………………………………………………………………………………</w:t>
                            </w:r>
                            <w:r w:rsidR="00EB5A50">
                              <w:t>......</w:t>
                            </w:r>
                          </w:p>
                          <w:p w14:paraId="0F8BB267" w14:textId="331561B7" w:rsidR="006C0BC3" w:rsidRDefault="006030A5" w:rsidP="008D5A9C">
                            <w:r>
                              <w:t>…………………………………………………………………………………………..</w:t>
                            </w:r>
                          </w:p>
                          <w:p w14:paraId="541A9C5A" w14:textId="77777777" w:rsidR="006030A5" w:rsidRDefault="006030A5" w:rsidP="008D5A9C"/>
                          <w:p w14:paraId="36F15B1C" w14:textId="77777777" w:rsidR="006030A5" w:rsidRDefault="006030A5" w:rsidP="008D5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04EA" id="Text Box 4" o:spid="_x0000_s1029" type="#_x0000_t202" style="position:absolute;margin-left:-1.5pt;margin-top:23.05pt;width:524.25pt;height:1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">
                <v:textbox>
                  <w:txbxContent>
                    <w:p w14:paraId="30BEC539" w14:textId="77777777" w:rsidR="00EE61DF" w:rsidRPr="00F75B65" w:rsidRDefault="00EE61DF" w:rsidP="00EE61DF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F75B65">
                        <w:rPr>
                          <w:b/>
                          <w:sz w:val="20"/>
                          <w:szCs w:val="20"/>
                        </w:rPr>
                        <w:t>Inspector / Responsible Person closing QDO to complete the following:</w:t>
                      </w:r>
                    </w:p>
                    <w:p w14:paraId="43FC92DC" w14:textId="1E9D5585" w:rsidR="006C0BC3" w:rsidRDefault="006C0BC3" w:rsidP="00F75B65">
                      <w:pPr>
                        <w:spacing w:before="60" w:after="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Action/ Outcome</w:t>
                      </w:r>
                      <w:r w:rsidR="006030A5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B9ADFE2" w14:textId="77777777" w:rsidR="006C0BC3" w:rsidRPr="00440517" w:rsidRDefault="006C0BC3" w:rsidP="00F75B65">
                      <w:pPr>
                        <w:spacing w:after="120"/>
                        <w:rPr>
                          <w:color w:val="0000FF"/>
                          <w:sz w:val="20"/>
                          <w:szCs w:val="20"/>
                        </w:rPr>
                      </w:pPr>
                      <w:r w:rsidRPr="00440517">
                        <w:rPr>
                          <w:color w:val="0000FF"/>
                          <w:szCs w:val="24"/>
                        </w:rPr>
                        <w:sym w:font="Wingdings" w:char="F06F"/>
                      </w:r>
                      <w:r w:rsidRPr="00440517">
                        <w:rPr>
                          <w:color w:val="0000FF"/>
                          <w:sz w:val="20"/>
                          <w:szCs w:val="20"/>
                        </w:rPr>
                        <w:t xml:space="preserve"> Released                   </w:t>
                      </w:r>
                      <w:r w:rsidRPr="00440517">
                        <w:rPr>
                          <w:color w:val="0000FF"/>
                          <w:szCs w:val="24"/>
                        </w:rPr>
                        <w:sym w:font="Wingdings" w:char="F06F"/>
                      </w:r>
                      <w:r w:rsidRPr="00440517">
                        <w:rPr>
                          <w:color w:val="0000FF"/>
                          <w:szCs w:val="24"/>
                        </w:rPr>
                        <w:t xml:space="preserve"> </w:t>
                      </w:r>
                      <w:r w:rsidRPr="00440517">
                        <w:rPr>
                          <w:color w:val="0000FF"/>
                          <w:sz w:val="20"/>
                          <w:szCs w:val="20"/>
                        </w:rPr>
                        <w:t xml:space="preserve">Redirected                             </w:t>
                      </w:r>
                      <w:r w:rsidRPr="00440517">
                        <w:rPr>
                          <w:color w:val="0000FF"/>
                          <w:szCs w:val="24"/>
                        </w:rPr>
                        <w:sym w:font="Wingdings" w:char="F06F"/>
                      </w:r>
                      <w:r w:rsidRPr="00440517">
                        <w:rPr>
                          <w:color w:val="0000FF"/>
                          <w:sz w:val="20"/>
                          <w:szCs w:val="20"/>
                        </w:rPr>
                        <w:t xml:space="preserve"> For Destruction                      </w:t>
                      </w:r>
                      <w:r w:rsidRPr="00440517">
                        <w:rPr>
                          <w:color w:val="0000FF"/>
                          <w:szCs w:val="24"/>
                        </w:rPr>
                        <w:sym w:font="Wingdings" w:char="F06F"/>
                      </w:r>
                      <w:r w:rsidRPr="00440517">
                        <w:rPr>
                          <w:color w:val="0000FF"/>
                          <w:szCs w:val="24"/>
                        </w:rPr>
                        <w:t xml:space="preserve"> </w:t>
                      </w:r>
                      <w:r w:rsidRPr="00440517">
                        <w:rPr>
                          <w:color w:val="0000FF"/>
                          <w:sz w:val="20"/>
                          <w:szCs w:val="20"/>
                        </w:rPr>
                        <w:t xml:space="preserve"> Other (Specify Below)</w:t>
                      </w:r>
                    </w:p>
                    <w:p w14:paraId="6F560A21" w14:textId="37D6C020" w:rsidR="006030A5" w:rsidRDefault="008D5A9C" w:rsidP="00F75B65">
                      <w:pPr>
                        <w:spacing w:after="120"/>
                      </w:pPr>
                      <w:r>
                        <w:t>………………………………………………………………………………………</w:t>
                      </w:r>
                      <w:r w:rsidR="00EB5A50">
                        <w:t>......</w:t>
                      </w:r>
                    </w:p>
                    <w:p w14:paraId="0F8BB267" w14:textId="331561B7" w:rsidR="006C0BC3" w:rsidRDefault="006030A5" w:rsidP="008D5A9C">
                      <w:r>
                        <w:t>…………………………………………………………………………………………..</w:t>
                      </w:r>
                    </w:p>
                    <w:p w14:paraId="541A9C5A" w14:textId="77777777" w:rsidR="006030A5" w:rsidRDefault="006030A5" w:rsidP="008D5A9C"/>
                    <w:p w14:paraId="36F15B1C" w14:textId="77777777" w:rsidR="006030A5" w:rsidRDefault="006030A5" w:rsidP="008D5A9C"/>
                  </w:txbxContent>
                </v:textbox>
              </v:shape>
            </w:pict>
          </mc:Fallback>
        </mc:AlternateContent>
      </w:r>
    </w:p>
    <w:p w14:paraId="5E367CA3" w14:textId="4506D655" w:rsidR="00D50632" w:rsidRDefault="00D50632" w:rsidP="00DA6E26">
      <w:pPr>
        <w:rPr>
          <w:sz w:val="20"/>
          <w:szCs w:val="20"/>
        </w:rPr>
      </w:pPr>
    </w:p>
    <w:p w14:paraId="6B585C91" w14:textId="77777777" w:rsidR="00D50632" w:rsidRDefault="00D50632" w:rsidP="00D50632">
      <w:pPr>
        <w:rPr>
          <w:sz w:val="20"/>
          <w:szCs w:val="20"/>
        </w:rPr>
      </w:pPr>
    </w:p>
    <w:p w14:paraId="37E42156" w14:textId="77777777" w:rsidR="00D50632" w:rsidRDefault="00D50632" w:rsidP="00D50632">
      <w:pPr>
        <w:jc w:val="right"/>
        <w:rPr>
          <w:sz w:val="20"/>
          <w:szCs w:val="20"/>
        </w:rPr>
      </w:pPr>
    </w:p>
    <w:p w14:paraId="0A513F84" w14:textId="77777777" w:rsidR="008D5A9C" w:rsidRDefault="008D5A9C" w:rsidP="009478F1">
      <w:pPr>
        <w:spacing w:after="0"/>
        <w:rPr>
          <w:sz w:val="20"/>
          <w:szCs w:val="20"/>
        </w:rPr>
      </w:pPr>
    </w:p>
    <w:p w14:paraId="7B45FE36" w14:textId="77777777" w:rsidR="00EE61DF" w:rsidRDefault="00EE61DF" w:rsidP="009478F1">
      <w:pPr>
        <w:spacing w:after="0"/>
        <w:rPr>
          <w:sz w:val="20"/>
          <w:szCs w:val="20"/>
        </w:rPr>
      </w:pPr>
    </w:p>
    <w:p w14:paraId="7C2ADEF2" w14:textId="77777777" w:rsidR="006030A5" w:rsidRDefault="006030A5" w:rsidP="009478F1">
      <w:pPr>
        <w:spacing w:after="0"/>
        <w:rPr>
          <w:sz w:val="20"/>
          <w:szCs w:val="20"/>
        </w:rPr>
      </w:pPr>
    </w:p>
    <w:p w14:paraId="4119410A" w14:textId="7CEFDD52" w:rsidR="00EE61DF" w:rsidRDefault="008D5A9C" w:rsidP="009478F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 of </w:t>
      </w:r>
      <w:r w:rsidR="005D4FE8">
        <w:rPr>
          <w:sz w:val="20"/>
          <w:szCs w:val="20"/>
        </w:rPr>
        <w:t xml:space="preserve">Inspector / Responsible Person </w:t>
      </w:r>
      <w:r w:rsidR="00440517">
        <w:rPr>
          <w:color w:val="0000FF"/>
          <w:sz w:val="20"/>
          <w:szCs w:val="20"/>
        </w:rPr>
        <w:t>“SignOffName”</w:t>
      </w:r>
      <w:r w:rsidR="005D4FE8">
        <w:rPr>
          <w:sz w:val="20"/>
          <w:szCs w:val="20"/>
        </w:rPr>
        <w:t>…………</w:t>
      </w:r>
      <w:r>
        <w:rPr>
          <w:sz w:val="20"/>
          <w:szCs w:val="20"/>
        </w:rPr>
        <w:t>..</w:t>
      </w:r>
      <w:r w:rsidR="005D4FE8">
        <w:rPr>
          <w:sz w:val="20"/>
          <w:szCs w:val="20"/>
        </w:rPr>
        <w:t>……..</w:t>
      </w:r>
      <w:r>
        <w:rPr>
          <w:sz w:val="20"/>
          <w:szCs w:val="20"/>
        </w:rPr>
        <w:t>…</w:t>
      </w:r>
      <w:r w:rsidR="005D4FE8">
        <w:rPr>
          <w:sz w:val="20"/>
          <w:szCs w:val="20"/>
        </w:rPr>
        <w:t>…. I</w:t>
      </w:r>
      <w:r>
        <w:rPr>
          <w:sz w:val="20"/>
          <w:szCs w:val="20"/>
        </w:rPr>
        <w:t>nspector Stamp</w:t>
      </w:r>
      <w:r w:rsidR="006030A5">
        <w:rPr>
          <w:sz w:val="20"/>
          <w:szCs w:val="20"/>
        </w:rPr>
        <w:t>:</w:t>
      </w:r>
    </w:p>
    <w:p w14:paraId="46462494" w14:textId="77777777" w:rsidR="00EE61DF" w:rsidRDefault="00EE61DF" w:rsidP="009478F1">
      <w:pPr>
        <w:spacing w:after="0"/>
        <w:rPr>
          <w:sz w:val="20"/>
          <w:szCs w:val="20"/>
        </w:rPr>
      </w:pPr>
    </w:p>
    <w:p w14:paraId="0AAAA24A" w14:textId="61065C24" w:rsidR="00BB3726" w:rsidRDefault="005D4FE8" w:rsidP="009478F1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BB3726">
        <w:rPr>
          <w:sz w:val="20"/>
          <w:szCs w:val="20"/>
        </w:rPr>
        <w:t>ignature………………………</w:t>
      </w:r>
      <w:r w:rsidR="00592354">
        <w:rPr>
          <w:sz w:val="20"/>
          <w:szCs w:val="20"/>
        </w:rPr>
        <w:t>………</w:t>
      </w:r>
      <w:r>
        <w:rPr>
          <w:sz w:val="20"/>
          <w:szCs w:val="20"/>
        </w:rPr>
        <w:t>…………</w:t>
      </w:r>
      <w:r w:rsidR="00592354">
        <w:rPr>
          <w:sz w:val="20"/>
          <w:szCs w:val="20"/>
        </w:rPr>
        <w:t>…</w:t>
      </w:r>
      <w:r w:rsidR="00BB3726">
        <w:rPr>
          <w:sz w:val="20"/>
          <w:szCs w:val="20"/>
        </w:rPr>
        <w:t>.Date</w:t>
      </w:r>
      <w:r w:rsidR="00440517">
        <w:rPr>
          <w:color w:val="0000FF"/>
          <w:sz w:val="20"/>
          <w:szCs w:val="20"/>
        </w:rPr>
        <w:t>”SignOffDate”…</w:t>
      </w:r>
      <w:r w:rsidR="00440517">
        <w:rPr>
          <w:sz w:val="20"/>
          <w:szCs w:val="20"/>
        </w:rPr>
        <w:t xml:space="preserve"> Contact number </w:t>
      </w:r>
      <w:r w:rsidR="00440517">
        <w:rPr>
          <w:color w:val="FF0000"/>
          <w:sz w:val="20"/>
          <w:szCs w:val="20"/>
        </w:rPr>
        <w:t>New – “SignOffContactNum”</w:t>
      </w:r>
    </w:p>
    <w:p w14:paraId="4F20AF99" w14:textId="11378ED4" w:rsidR="00BB3726" w:rsidRPr="00BB3726" w:rsidRDefault="00EB5A50" w:rsidP="00BB3726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ACE3D" wp14:editId="0F1DE569">
                <wp:simplePos x="0" y="0"/>
                <wp:positionH relativeFrom="margin">
                  <wp:align>right</wp:align>
                </wp:positionH>
                <wp:positionV relativeFrom="paragraph">
                  <wp:posOffset>86361</wp:posOffset>
                </wp:positionV>
                <wp:extent cx="6667500" cy="628650"/>
                <wp:effectExtent l="0" t="0" r="19050" b="190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21990" w14:textId="77777777" w:rsidR="00F05BD0" w:rsidRPr="00F75B65" w:rsidRDefault="00BB3726" w:rsidP="00F05BD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5B65">
                              <w:rPr>
                                <w:b/>
                                <w:sz w:val="28"/>
                                <w:szCs w:val="28"/>
                              </w:rPr>
                              <w:t>WARNING:</w:t>
                            </w:r>
                          </w:p>
                          <w:p w14:paraId="369B7345" w14:textId="44AF7E00" w:rsidR="00BB3726" w:rsidRPr="00BB3726" w:rsidRDefault="00BB3726" w:rsidP="00F05BD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BB3726">
                              <w:rPr>
                                <w:b/>
                                <w:szCs w:val="24"/>
                              </w:rPr>
                              <w:t xml:space="preserve">Refusing or failure to comply with this </w:t>
                            </w:r>
                            <w:r w:rsidR="00FD50A9">
                              <w:rPr>
                                <w:b/>
                                <w:szCs w:val="24"/>
                              </w:rPr>
                              <w:t>Q</w:t>
                            </w:r>
                            <w:r w:rsidRPr="00BB3726">
                              <w:rPr>
                                <w:b/>
                                <w:szCs w:val="24"/>
                              </w:rPr>
                              <w:t xml:space="preserve">uarantine </w:t>
                            </w:r>
                            <w:r w:rsidR="00FD50A9">
                              <w:rPr>
                                <w:b/>
                                <w:szCs w:val="24"/>
                              </w:rPr>
                              <w:t>Direction O</w:t>
                            </w:r>
                            <w:r w:rsidRPr="00BB3726">
                              <w:rPr>
                                <w:b/>
                                <w:szCs w:val="24"/>
                              </w:rPr>
                              <w:t xml:space="preserve">rder is an offence under section 48 of the Plant Health Act 2009 and attracts a maximum penalty of $5,000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AEACE3D" id="Text Box 5" o:spid="_x0000_s1030" type="#_x0000_t202" style="position:absolute;margin-left:473.8pt;margin-top:6.8pt;width:525pt;height:4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">
                <v:textbox>
                  <w:txbxContent>
                    <w:p w14:paraId="47021990" w14:textId="77777777" w:rsidR="00F05BD0" w:rsidRPr="00F75B65" w:rsidRDefault="00BB3726" w:rsidP="00F05BD0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5B65">
                        <w:rPr>
                          <w:b/>
                          <w:sz w:val="28"/>
                          <w:szCs w:val="28"/>
                        </w:rPr>
                        <w:t>WARNING:</w:t>
                      </w:r>
                    </w:p>
                    <w:p w14:paraId="369B7345" w14:textId="44AF7E00" w:rsidR="00BB3726" w:rsidRPr="00BB3726" w:rsidRDefault="00BB3726" w:rsidP="00F05BD0">
                      <w:pPr>
                        <w:spacing w:after="100" w:afterAutospacing="1"/>
                        <w:jc w:val="center"/>
                        <w:rPr>
                          <w:b/>
                          <w:szCs w:val="24"/>
                        </w:rPr>
                      </w:pPr>
                      <w:r w:rsidRPr="00BB3726">
                        <w:rPr>
                          <w:b/>
                          <w:szCs w:val="24"/>
                        </w:rPr>
                        <w:t xml:space="preserve">Refusing or failure to comply with this </w:t>
                      </w:r>
                      <w:r w:rsidR="00FD50A9">
                        <w:rPr>
                          <w:b/>
                          <w:szCs w:val="24"/>
                        </w:rPr>
                        <w:t>Q</w:t>
                      </w:r>
                      <w:r w:rsidRPr="00BB3726">
                        <w:rPr>
                          <w:b/>
                          <w:szCs w:val="24"/>
                        </w:rPr>
                        <w:t xml:space="preserve">uarantine </w:t>
                      </w:r>
                      <w:r w:rsidR="00FD50A9">
                        <w:rPr>
                          <w:b/>
                          <w:szCs w:val="24"/>
                        </w:rPr>
                        <w:t>Direction O</w:t>
                      </w:r>
                      <w:r w:rsidRPr="00BB3726">
                        <w:rPr>
                          <w:b/>
                          <w:szCs w:val="24"/>
                        </w:rPr>
                        <w:t xml:space="preserve">rder is an offence under section 48 of the Plant Health Act 2009 and attracts a maximum penalty of $5,000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3726" w:rsidRPr="00BB3726" w:rsidSect="00F75B65">
      <w:pgSz w:w="11906" w:h="16838"/>
      <w:pgMar w:top="720" w:right="720" w:bottom="720" w:left="720" w:header="708" w:footer="40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5EA47" w14:textId="77777777" w:rsidR="00124DF6" w:rsidRDefault="00124DF6" w:rsidP="006030A5">
      <w:pPr>
        <w:spacing w:after="0"/>
      </w:pPr>
      <w:r>
        <w:separator/>
      </w:r>
    </w:p>
  </w:endnote>
  <w:endnote w:type="continuationSeparator" w:id="0">
    <w:p w14:paraId="745226B7" w14:textId="77777777" w:rsidR="00124DF6" w:rsidRDefault="00124DF6" w:rsidP="00603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92434" w14:textId="77777777" w:rsidR="00124DF6" w:rsidRDefault="00124DF6" w:rsidP="006030A5">
      <w:pPr>
        <w:spacing w:after="0"/>
      </w:pPr>
      <w:r>
        <w:separator/>
      </w:r>
    </w:p>
  </w:footnote>
  <w:footnote w:type="continuationSeparator" w:id="0">
    <w:p w14:paraId="08BA3003" w14:textId="77777777" w:rsidR="00124DF6" w:rsidRDefault="00124DF6" w:rsidP="006030A5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yne Marshall">
    <w15:presenceInfo w15:providerId="AD" w15:userId="S-1-5-21-1588410618-624172330-328166375-22041"/>
  </w15:person>
  <w15:person w15:author="Marampon, Luciano (PIRSA)">
    <w15:presenceInfo w15:providerId="AD" w15:userId="S-1-5-21-1588410618-624172330-328166375-422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0D"/>
    <w:rsid w:val="00044AA0"/>
    <w:rsid w:val="000D0E26"/>
    <w:rsid w:val="000D4415"/>
    <w:rsid w:val="000E000F"/>
    <w:rsid w:val="000E4A35"/>
    <w:rsid w:val="000E6E7D"/>
    <w:rsid w:val="00112BB0"/>
    <w:rsid w:val="00124DF6"/>
    <w:rsid w:val="00166E19"/>
    <w:rsid w:val="001E01BB"/>
    <w:rsid w:val="00277BAB"/>
    <w:rsid w:val="00291DC9"/>
    <w:rsid w:val="0034671E"/>
    <w:rsid w:val="00376B7D"/>
    <w:rsid w:val="003C77FC"/>
    <w:rsid w:val="00406E3F"/>
    <w:rsid w:val="00440517"/>
    <w:rsid w:val="004C6719"/>
    <w:rsid w:val="00500201"/>
    <w:rsid w:val="00504A2E"/>
    <w:rsid w:val="00562238"/>
    <w:rsid w:val="00570F4E"/>
    <w:rsid w:val="00573D31"/>
    <w:rsid w:val="00592354"/>
    <w:rsid w:val="005D4FE8"/>
    <w:rsid w:val="006030A5"/>
    <w:rsid w:val="0061199A"/>
    <w:rsid w:val="00611DD7"/>
    <w:rsid w:val="006326B5"/>
    <w:rsid w:val="00635551"/>
    <w:rsid w:val="00645BD3"/>
    <w:rsid w:val="006B0345"/>
    <w:rsid w:val="006C0BC3"/>
    <w:rsid w:val="006D35EF"/>
    <w:rsid w:val="0074681C"/>
    <w:rsid w:val="007802F2"/>
    <w:rsid w:val="007C0E2D"/>
    <w:rsid w:val="00860F82"/>
    <w:rsid w:val="008D5A9C"/>
    <w:rsid w:val="0091376B"/>
    <w:rsid w:val="00913FEB"/>
    <w:rsid w:val="00942E64"/>
    <w:rsid w:val="009478F1"/>
    <w:rsid w:val="0098684F"/>
    <w:rsid w:val="00986E0A"/>
    <w:rsid w:val="009F5A5A"/>
    <w:rsid w:val="00A01FB6"/>
    <w:rsid w:val="00A056F2"/>
    <w:rsid w:val="00A41DD3"/>
    <w:rsid w:val="00A91EE9"/>
    <w:rsid w:val="00A95D3F"/>
    <w:rsid w:val="00B02C2F"/>
    <w:rsid w:val="00B03C76"/>
    <w:rsid w:val="00B44AB4"/>
    <w:rsid w:val="00B824C0"/>
    <w:rsid w:val="00B9405A"/>
    <w:rsid w:val="00BB3726"/>
    <w:rsid w:val="00BF25A2"/>
    <w:rsid w:val="00BF360D"/>
    <w:rsid w:val="00CB22D9"/>
    <w:rsid w:val="00CF7DD2"/>
    <w:rsid w:val="00D0355B"/>
    <w:rsid w:val="00D32787"/>
    <w:rsid w:val="00D36E15"/>
    <w:rsid w:val="00D50632"/>
    <w:rsid w:val="00D611A6"/>
    <w:rsid w:val="00D73BD2"/>
    <w:rsid w:val="00DA6E26"/>
    <w:rsid w:val="00DE0306"/>
    <w:rsid w:val="00E1057F"/>
    <w:rsid w:val="00E22850"/>
    <w:rsid w:val="00E7684C"/>
    <w:rsid w:val="00E94268"/>
    <w:rsid w:val="00EB5A50"/>
    <w:rsid w:val="00EE61DF"/>
    <w:rsid w:val="00EE726B"/>
    <w:rsid w:val="00F05BD0"/>
    <w:rsid w:val="00F238B6"/>
    <w:rsid w:val="00F553E0"/>
    <w:rsid w:val="00F75880"/>
    <w:rsid w:val="00F75B65"/>
    <w:rsid w:val="00FB12C3"/>
    <w:rsid w:val="00FB66DA"/>
    <w:rsid w:val="00FD50A9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B84F"/>
  <w15:docId w15:val="{3C95268C-159F-4B40-9A7C-F72FA703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31"/>
    <w:pPr>
      <w:spacing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32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78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78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0A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30A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030A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30A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PIRSA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Marshall</dc:creator>
  <cp:keywords/>
  <dc:description/>
  <cp:lastModifiedBy>Microsoft account</cp:lastModifiedBy>
  <cp:revision>2</cp:revision>
  <cp:lastPrinted>2017-11-25T04:26:00Z</cp:lastPrinted>
  <dcterms:created xsi:type="dcterms:W3CDTF">2017-11-26T10:36:00Z</dcterms:created>
  <dcterms:modified xsi:type="dcterms:W3CDTF">2017-11-26T10:36:00Z</dcterms:modified>
</cp:coreProperties>
</file>